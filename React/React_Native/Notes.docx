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6D2" w:rsidRDefault="00770807">
      <w:r>
        <w:t>1. Khi chạy demo trên máy ảo, không cần thiết phải mở Android Studio.</w:t>
      </w:r>
    </w:p>
    <w:p w:rsidR="00770807" w:rsidRDefault="00770807">
      <w:r>
        <w:t>2. method filter dùng cho search bar.</w:t>
      </w:r>
    </w:p>
    <w:p w:rsidR="008061DA" w:rsidRDefault="00770807">
      <w:r>
        <w:t>3. Đối với action bất đồng bộ, ta không thể return dispatch bình thường được (khi dùng middleware thunk)</w:t>
      </w:r>
      <w:r w:rsidR="00893906">
        <w:t xml:space="preserve">. Ta có thể, ví dụ, viết return như code </w:t>
      </w:r>
      <w:r w:rsidR="00015B68">
        <w:t>phía dưới. Để ý là return để đầu tiên, sau đó function dispatch() để cuối cùng.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updateList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E2730" w:rsidRPr="002159C3" w:rsidRDefault="00AE2730" w:rsidP="00AE2730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4C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animalRef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once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C6C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childSnapshot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  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childSnapshot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animalName: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animalName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8F4C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4C6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C6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4C6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C6C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4C6C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8F4C6C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ActionTypes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GET_FIREBASE_DATABASE_LIST</w:t>
      </w: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F4C6C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});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E2730" w:rsidRPr="008F4C6C" w:rsidRDefault="00AE2730" w:rsidP="00AE27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C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2730" w:rsidRDefault="00AE2730"/>
    <w:p w:rsidR="00564A5B" w:rsidRDefault="008061DA">
      <w:r>
        <w:t>Ta không thể dùng</w:t>
      </w:r>
      <w:r w:rsidR="00AF6E31">
        <w:t xml:space="preserve">  </w:t>
      </w:r>
      <w:r w:rsidR="005A2569">
        <w:t xml:space="preserve"> </w:t>
      </w:r>
      <w:r w:rsidR="005A2569" w:rsidRPr="003E39BF">
        <w:rPr>
          <w:highlight w:val="lightGray"/>
        </w:rPr>
        <w:t>.then</w:t>
      </w:r>
      <w:r w:rsidR="005A2569">
        <w:t xml:space="preserve"> </w:t>
      </w:r>
      <w:r w:rsidR="00AF6E31">
        <w:t xml:space="preserve"> </w:t>
      </w:r>
      <w:r w:rsidR="005A2569">
        <w:t>sau</w:t>
      </w:r>
      <w:r w:rsidR="00AF6E31">
        <w:t xml:space="preserve"> </w:t>
      </w:r>
      <w:r w:rsidR="005A2569">
        <w:t xml:space="preserve"> </w:t>
      </w:r>
      <w:r w:rsidR="005A2569" w:rsidRPr="003E39BF">
        <w:rPr>
          <w:highlight w:val="lightGray"/>
        </w:rPr>
        <w:t>.once()</w:t>
      </w:r>
      <w:r w:rsidR="00900648">
        <w:t xml:space="preserve"> được.</w:t>
      </w:r>
    </w:p>
    <w:p w:rsidR="00EF10F9" w:rsidRPr="00E67914" w:rsidRDefault="004555D6" w:rsidP="00DC2B37">
      <w:pPr>
        <w:spacing w:after="0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</w:t>
      </w:r>
      <w:r w:rsidR="008061DA" w:rsidRPr="00E67914">
        <w:rPr>
          <w:rFonts w:ascii="Courier New" w:hAnsi="Courier New" w:cs="Courier New"/>
          <w:highlight w:val="lightGray"/>
        </w:rPr>
        <w:t>animalRef.once(</w:t>
      </w:r>
      <w:r w:rsidR="00564A5B" w:rsidRPr="00E67914">
        <w:rPr>
          <w:rFonts w:ascii="Courier New" w:hAnsi="Courier New" w:cs="Courier New"/>
          <w:highlight w:val="lightGray"/>
        </w:rPr>
        <w:t>…….</w:t>
      </w:r>
      <w:r w:rsidR="008061DA" w:rsidRPr="00E67914">
        <w:rPr>
          <w:rFonts w:ascii="Courier New" w:hAnsi="Courier New" w:cs="Courier New"/>
          <w:highlight w:val="lightGray"/>
        </w:rPr>
        <w:t>).then(() =&gt; {return(dispatch)</w:t>
      </w:r>
      <w:r w:rsidR="00EF10F9" w:rsidRPr="00E67914">
        <w:rPr>
          <w:rFonts w:ascii="Courier New" w:hAnsi="Courier New" w:cs="Courier New"/>
          <w:highlight w:val="lightGray"/>
        </w:rPr>
        <w:t xml:space="preserve"> =&gt;{</w:t>
      </w:r>
    </w:p>
    <w:p w:rsidR="00895082" w:rsidRPr="00E67914" w:rsidRDefault="00895082" w:rsidP="00DC2B37">
      <w:pPr>
        <w:spacing w:after="0"/>
        <w:rPr>
          <w:rFonts w:ascii="Courier New" w:hAnsi="Courier New" w:cs="Courier New"/>
          <w:highlight w:val="lightGray"/>
        </w:rPr>
      </w:pPr>
      <w:r w:rsidRPr="00E67914">
        <w:rPr>
          <w:rFonts w:ascii="Courier New" w:hAnsi="Courier New" w:cs="Courier New"/>
          <w:highlight w:val="lightGray"/>
        </w:rPr>
        <w:t xml:space="preserve">     ….</w:t>
      </w:r>
    </w:p>
    <w:p w:rsidR="00895082" w:rsidRPr="00E67914" w:rsidRDefault="00460365" w:rsidP="00DC2B37">
      <w:pPr>
        <w:spacing w:after="0"/>
        <w:rPr>
          <w:rFonts w:ascii="Courier New" w:hAnsi="Courier New" w:cs="Courier New"/>
          <w:highlight w:val="lightGray"/>
        </w:rPr>
      </w:pPr>
      <w:r w:rsidRPr="00E67914">
        <w:rPr>
          <w:rFonts w:ascii="Courier New" w:hAnsi="Courier New" w:cs="Courier New"/>
          <w:highlight w:val="lightGray"/>
        </w:rPr>
        <w:t xml:space="preserve">     </w:t>
      </w:r>
      <w:r w:rsidR="00895082" w:rsidRPr="00E67914">
        <w:rPr>
          <w:rFonts w:ascii="Courier New" w:hAnsi="Courier New" w:cs="Courier New"/>
          <w:highlight w:val="lightGray"/>
        </w:rPr>
        <w:t>dispatch(</w:t>
      </w:r>
      <w:r w:rsidRPr="00E67914">
        <w:rPr>
          <w:rFonts w:ascii="Courier New" w:hAnsi="Courier New" w:cs="Courier New"/>
          <w:highlight w:val="lightGray"/>
        </w:rPr>
        <w:t>{….}</w:t>
      </w:r>
      <w:r w:rsidR="00895082" w:rsidRPr="00E67914">
        <w:rPr>
          <w:rFonts w:ascii="Courier New" w:hAnsi="Courier New" w:cs="Courier New"/>
          <w:highlight w:val="lightGray"/>
        </w:rPr>
        <w:t>)</w:t>
      </w:r>
    </w:p>
    <w:p w:rsidR="00770807" w:rsidRPr="00E67914" w:rsidRDefault="00E67914" w:rsidP="00DC2B3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 xml:space="preserve"> </w:t>
      </w:r>
      <w:r w:rsidR="00EF10F9" w:rsidRPr="00E67914">
        <w:rPr>
          <w:rFonts w:ascii="Courier New" w:hAnsi="Courier New" w:cs="Courier New"/>
          <w:highlight w:val="lightGray"/>
        </w:rPr>
        <w:t>}</w:t>
      </w:r>
      <w:r w:rsidR="008061DA" w:rsidRPr="00E67914">
        <w:rPr>
          <w:rFonts w:ascii="Courier New" w:hAnsi="Courier New" w:cs="Courier New"/>
          <w:highlight w:val="lightGray"/>
        </w:rPr>
        <w:t>})</w:t>
      </w:r>
      <w:r w:rsidR="00015B68" w:rsidRPr="00E67914">
        <w:rPr>
          <w:rFonts w:ascii="Courier New" w:hAnsi="Courier New" w:cs="Courier New"/>
        </w:rPr>
        <w:t xml:space="preserve"> </w:t>
      </w:r>
    </w:p>
    <w:p w:rsidR="004173B4" w:rsidRDefault="004173B4" w:rsidP="00DC2B37">
      <w:pPr>
        <w:spacing w:after="0"/>
      </w:pPr>
    </w:p>
    <w:p w:rsidR="00587D1F" w:rsidRDefault="00587D1F" w:rsidP="00DC2B37">
      <w:pPr>
        <w:spacing w:after="0"/>
      </w:pPr>
      <w:r>
        <w:t xml:space="preserve">Vì nó sẽ báo lỗi </w:t>
      </w:r>
      <w:r w:rsidRPr="005A5E54">
        <w:rPr>
          <w:highlight w:val="red"/>
        </w:rPr>
        <w:t>action should be plain object ….</w:t>
      </w:r>
      <w:r>
        <w:t xml:space="preserve"> gì gì đó.</w:t>
      </w:r>
    </w:p>
    <w:p w:rsidR="00EF7DA9" w:rsidRDefault="00EF7DA9" w:rsidP="00DC2B37">
      <w:pPr>
        <w:spacing w:after="0"/>
      </w:pPr>
    </w:p>
    <w:p w:rsidR="002935DD" w:rsidRDefault="00EF7DA9" w:rsidP="00DC2B37">
      <w:pPr>
        <w:spacing w:after="0"/>
      </w:pPr>
      <w:r>
        <w:t>4. Nên lưu ý đến thời diểm  render data</w:t>
      </w:r>
      <w:r w:rsidR="002935DD">
        <w:t>.</w:t>
      </w:r>
      <w:r w:rsidR="00123239">
        <w:t xml:space="preserve"> Với ví dụ bên dưới, rõ ràng là chương trình chạy render() trước khi listItem, khi này sẽ báo l</w:t>
      </w:r>
      <w:r w:rsidR="00123239" w:rsidRPr="00EE57E8">
        <w:rPr>
          <w:color w:val="FF0000"/>
        </w:rPr>
        <w:t xml:space="preserve">ỗi là listItem = null. </w:t>
      </w:r>
    </w:p>
    <w:p w:rsidR="002935DD" w:rsidRDefault="002935DD" w:rsidP="00DC2B37">
      <w:pPr>
        <w:spacing w:after="0"/>
      </w:pPr>
      <w:r>
        <w:t>VD:</w:t>
      </w:r>
    </w:p>
    <w:p w:rsidR="002935DD" w:rsidRDefault="002935D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C82A1D" w:rsidRDefault="00C82A1D" w:rsidP="00DC2B37">
      <w:pPr>
        <w:spacing w:after="0"/>
      </w:pPr>
    </w:p>
    <w:p w:rsidR="00AF7E9D" w:rsidRDefault="00AF7E9D" w:rsidP="00DC2B37">
      <w:pPr>
        <w:spacing w:after="0"/>
      </w:pPr>
      <w:r>
        <w:t>componentDidMount() {</w:t>
      </w:r>
    </w:p>
    <w:p w:rsidR="00AF7E9D" w:rsidRDefault="00AE4B11" w:rsidP="00DC2B37">
      <w:pPr>
        <w:spacing w:after="0"/>
      </w:pPr>
      <w:r>
        <w:t xml:space="preserve">    </w:t>
      </w:r>
      <w:r w:rsidRPr="00506E9D">
        <w:rPr>
          <w:highlight w:val="red"/>
        </w:rPr>
        <w:t>this.props.updateList();</w:t>
      </w:r>
      <w:r w:rsidR="005C5B4D">
        <w:t xml:space="preserve">    // </w:t>
      </w:r>
      <w:r w:rsidR="00FC1C69">
        <w:t>nơi cập nhật this.props.listItem</w:t>
      </w:r>
    </w:p>
    <w:p w:rsidR="00AF7E9D" w:rsidRDefault="00AF7E9D" w:rsidP="00DC2B37">
      <w:pPr>
        <w:spacing w:after="0"/>
      </w:pPr>
      <w:r>
        <w:t>}</w:t>
      </w:r>
    </w:p>
    <w:p w:rsidR="002103E0" w:rsidRDefault="002103E0" w:rsidP="00DC2B37">
      <w:pPr>
        <w:spacing w:after="0"/>
      </w:pPr>
    </w:p>
    <w:p w:rsidR="002103E0" w:rsidRDefault="002103E0" w:rsidP="00DC2B37">
      <w:pPr>
        <w:spacing w:after="0"/>
      </w:pPr>
      <w:r>
        <w:t>class CompA extends Components () {</w:t>
      </w:r>
      <w:r w:rsidR="00BB1EE1">
        <w:t xml:space="preserve"> </w:t>
      </w:r>
    </w:p>
    <w:p w:rsidR="002103E0" w:rsidRDefault="00BB1EE1" w:rsidP="00DC2B37">
      <w:pPr>
        <w:spacing w:after="0"/>
      </w:pPr>
      <w:r>
        <w:t xml:space="preserve">  ….</w:t>
      </w:r>
    </w:p>
    <w:p w:rsidR="00BB1EE1" w:rsidRDefault="00AD0CD8" w:rsidP="00DC2B37">
      <w:pPr>
        <w:spacing w:after="0"/>
      </w:pPr>
      <w:r>
        <w:t xml:space="preserve">  </w:t>
      </w:r>
      <w:r w:rsidR="00C82A1D">
        <w:t xml:space="preserve">  </w:t>
      </w:r>
      <w:r w:rsidR="00BB1EE1">
        <w:t>render() {</w:t>
      </w:r>
    </w:p>
    <w:p w:rsidR="00384819" w:rsidRDefault="00AD0CD8" w:rsidP="00DC2B37">
      <w:pPr>
        <w:spacing w:after="0"/>
      </w:pPr>
      <w:r>
        <w:t xml:space="preserve">       </w:t>
      </w:r>
      <w:r w:rsidR="00384819">
        <w:t>&lt;View&gt;</w:t>
      </w:r>
    </w:p>
    <w:p w:rsidR="00384819" w:rsidRDefault="00384819" w:rsidP="00DC2B37">
      <w:pPr>
        <w:spacing w:after="0"/>
      </w:pPr>
      <w:r>
        <w:t xml:space="preserve">            &lt;FlatList </w:t>
      </w:r>
    </w:p>
    <w:p w:rsidR="00384819" w:rsidRDefault="00384819" w:rsidP="00DC2B37">
      <w:pPr>
        <w:spacing w:after="0"/>
      </w:pPr>
      <w:r>
        <w:t xml:space="preserve">                  </w:t>
      </w:r>
      <w:r w:rsidRPr="00506E9D">
        <w:rPr>
          <w:highlight w:val="red"/>
        </w:rPr>
        <w:t>data = {this.props.listItem}</w:t>
      </w:r>
    </w:p>
    <w:p w:rsidR="00944DC9" w:rsidRDefault="00944DC9" w:rsidP="00DC2B37">
      <w:pPr>
        <w:spacing w:after="0"/>
      </w:pPr>
      <w:r>
        <w:t xml:space="preserve">                  ……</w:t>
      </w:r>
    </w:p>
    <w:p w:rsidR="00BB1EE1" w:rsidRDefault="00384819" w:rsidP="00DC2B37">
      <w:pPr>
        <w:spacing w:after="0"/>
      </w:pPr>
      <w:r>
        <w:t xml:space="preserve">       &lt;/View&gt;</w:t>
      </w:r>
      <w:r w:rsidR="00AD0CD8">
        <w:t xml:space="preserve"> </w:t>
      </w:r>
    </w:p>
    <w:p w:rsidR="00BB1EE1" w:rsidRDefault="00AD0CD8" w:rsidP="00DC2B37">
      <w:pPr>
        <w:spacing w:after="0"/>
      </w:pPr>
      <w:r>
        <w:t xml:space="preserve">  </w:t>
      </w:r>
      <w:r w:rsidR="00C82A1D">
        <w:t xml:space="preserve">  </w:t>
      </w:r>
      <w:r w:rsidR="00BB1EE1">
        <w:t>}</w:t>
      </w:r>
    </w:p>
    <w:p w:rsidR="002103E0" w:rsidRDefault="002103E0" w:rsidP="00DC2B37">
      <w:pPr>
        <w:spacing w:after="0"/>
      </w:pPr>
      <w:r>
        <w:t>}</w:t>
      </w:r>
    </w:p>
    <w:p w:rsidR="007B20F7" w:rsidRDefault="007B20F7" w:rsidP="00DC2B37">
      <w:pPr>
        <w:spacing w:after="0"/>
      </w:pPr>
    </w:p>
    <w:p w:rsidR="007B20F7" w:rsidRDefault="007B20F7" w:rsidP="00DC2B37">
      <w:pPr>
        <w:spacing w:after="0"/>
      </w:pPr>
      <w:r w:rsidRPr="00C54205">
        <w:t xml:space="preserve">Để khắc phục, ta nên cho điều kiện xét xem </w:t>
      </w:r>
      <w:r w:rsidRPr="007F2F13">
        <w:rPr>
          <w:b/>
          <w:i/>
        </w:rPr>
        <w:t>this.props.listItem != undefined hay không</w:t>
      </w:r>
      <w:r w:rsidRPr="00C54205">
        <w:t>.</w:t>
      </w:r>
    </w:p>
    <w:p w:rsidR="00653A95" w:rsidRDefault="00653A95" w:rsidP="00DC2B37">
      <w:pPr>
        <w:spacing w:after="0"/>
      </w:pPr>
    </w:p>
    <w:p w:rsidR="00653A95" w:rsidRDefault="00653A95" w:rsidP="00DC2B37">
      <w:pPr>
        <w:spacing w:after="0"/>
      </w:pPr>
      <w:r>
        <w:t>5. Khi chạy mà bị mấy cái error liên quan đến folder build của debug, thay vì phải xóa tay, ta dùng lênh sau:</w:t>
      </w:r>
    </w:p>
    <w:p w:rsidR="00653A95" w:rsidRDefault="00653A95" w:rsidP="00653A95">
      <w:pPr>
        <w:spacing w:after="0"/>
        <w:rPr>
          <w:rFonts w:ascii="Courier New" w:hAnsi="Courier New" w:cs="Courier New"/>
          <w:shd w:val="pct15" w:color="auto" w:fill="FFFFFF"/>
        </w:rPr>
      </w:pPr>
      <w:r w:rsidRPr="00653A95">
        <w:rPr>
          <w:rFonts w:ascii="Courier New" w:hAnsi="Courier New" w:cs="Courier New"/>
          <w:shd w:val="pct15" w:color="auto" w:fill="FFFFFF"/>
        </w:rPr>
        <w:t>react-native start --reset-cache</w:t>
      </w:r>
    </w:p>
    <w:p w:rsidR="00D93357" w:rsidRDefault="00D93357" w:rsidP="00653A95">
      <w:pPr>
        <w:spacing w:after="0"/>
        <w:rPr>
          <w:rFonts w:ascii="Courier New" w:hAnsi="Courier New" w:cs="Courier New"/>
          <w:shd w:val="pct15" w:color="auto" w:fill="FFFFFF"/>
        </w:rPr>
      </w:pPr>
      <w:r w:rsidRPr="00113289">
        <w:rPr>
          <w:rFonts w:ascii="Courier New" w:hAnsi="Courier New" w:cs="Courier New"/>
        </w:rPr>
        <w:t xml:space="preserve">Sau đó chạy lại </w:t>
      </w:r>
      <w:r>
        <w:rPr>
          <w:rFonts w:ascii="Courier New" w:hAnsi="Courier New" w:cs="Courier New"/>
          <w:shd w:val="pct15" w:color="auto" w:fill="FFFFFF"/>
        </w:rPr>
        <w:t>react-native run-android</w:t>
      </w:r>
      <w:r w:rsidR="00785C33">
        <w:rPr>
          <w:rFonts w:ascii="Courier New" w:hAnsi="Courier New" w:cs="Courier New"/>
          <w:shd w:val="pct15" w:color="auto" w:fill="FFFFFF"/>
        </w:rPr>
        <w:t>.</w:t>
      </w: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4F5073" w:rsidRPr="0027097D" w:rsidRDefault="004F5073" w:rsidP="00653A95">
      <w:pPr>
        <w:spacing w:after="0"/>
        <w:rPr>
          <w:rFonts w:ascii="Arial" w:hAnsi="Arial" w:cs="Arial"/>
        </w:rPr>
      </w:pPr>
      <w:r w:rsidRPr="0027097D">
        <w:rPr>
          <w:rFonts w:ascii="Arial" w:hAnsi="Arial" w:cs="Arial"/>
        </w:rPr>
        <w:t>6. Lưu ý khi khai báo hàm thực hiện trong onPress</w:t>
      </w:r>
    </w:p>
    <w:p w:rsidR="004F5073" w:rsidRPr="0027097D" w:rsidRDefault="004F5073" w:rsidP="00653A95">
      <w:pPr>
        <w:spacing w:after="0"/>
        <w:rPr>
          <w:rFonts w:ascii="Arial" w:hAnsi="Arial" w:cs="Arial"/>
        </w:rPr>
      </w:pPr>
      <w:r w:rsidRPr="0027097D">
        <w:rPr>
          <w:rFonts w:ascii="Arial" w:hAnsi="Arial" w:cs="Arial"/>
          <w:noProof/>
        </w:rPr>
        <w:drawing>
          <wp:inline distT="0" distB="0" distL="0" distR="0" wp14:anchorId="506A9AA0" wp14:editId="24BABF4C">
            <wp:extent cx="410527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DC" w:rsidRPr="0027097D" w:rsidRDefault="00EB65DC" w:rsidP="00653A95">
      <w:pPr>
        <w:spacing w:after="0"/>
        <w:rPr>
          <w:rFonts w:ascii="Arial" w:hAnsi="Arial" w:cs="Arial"/>
        </w:rPr>
      </w:pPr>
    </w:p>
    <w:p w:rsidR="004F5073" w:rsidRPr="0027097D" w:rsidRDefault="004F5073" w:rsidP="00653A95">
      <w:pPr>
        <w:spacing w:after="0"/>
        <w:rPr>
          <w:rFonts w:ascii="Arial" w:hAnsi="Arial" w:cs="Arial"/>
        </w:rPr>
      </w:pPr>
      <w:r w:rsidRPr="0027097D">
        <w:rPr>
          <w:rFonts w:ascii="Arial" w:hAnsi="Arial" w:cs="Arial"/>
        </w:rPr>
        <w:t>Không nên khai báo như bên dưới:</w:t>
      </w:r>
    </w:p>
    <w:p w:rsidR="004F5073" w:rsidRPr="0027097D" w:rsidRDefault="004F5073" w:rsidP="00653A95">
      <w:pPr>
        <w:spacing w:after="0"/>
        <w:rPr>
          <w:rFonts w:ascii="Arial" w:hAnsi="Arial" w:cs="Arial"/>
        </w:rPr>
      </w:pPr>
      <w:r w:rsidRPr="0027097D">
        <w:rPr>
          <w:rFonts w:ascii="Arial" w:hAnsi="Arial" w:cs="Arial"/>
        </w:rPr>
        <w:t>onPress = {this.moveBacktoScreen}</w:t>
      </w:r>
      <w:r w:rsidR="008C1CC7" w:rsidRPr="0027097D">
        <w:rPr>
          <w:rFonts w:ascii="Arial" w:hAnsi="Arial" w:cs="Arial"/>
        </w:rPr>
        <w:t xml:space="preserve"> vì khi nhảy vào screen chưa button này, nó sẽ thực hiện luôn hàm moveBacktoScreen().</w:t>
      </w:r>
    </w:p>
    <w:p w:rsidR="00EB65DC" w:rsidRPr="0027097D" w:rsidRDefault="00EB65DC" w:rsidP="00653A95">
      <w:pPr>
        <w:spacing w:after="0"/>
        <w:rPr>
          <w:rFonts w:ascii="Arial" w:hAnsi="Arial" w:cs="Arial"/>
        </w:rPr>
      </w:pPr>
    </w:p>
    <w:p w:rsidR="00EB65DC" w:rsidRDefault="00817720" w:rsidP="00653A95">
      <w:pPr>
        <w:spacing w:after="0"/>
        <w:rPr>
          <w:rFonts w:ascii="Arial" w:hAnsi="Arial" w:cs="Arial"/>
          <w:b/>
        </w:rPr>
      </w:pPr>
      <w:r w:rsidRPr="0027097D">
        <w:rPr>
          <w:rFonts w:ascii="Arial" w:hAnsi="Arial" w:cs="Arial"/>
        </w:rPr>
        <w:t xml:space="preserve">7. this.setState là </w:t>
      </w:r>
      <w:r w:rsidRPr="008956EA">
        <w:rPr>
          <w:rFonts w:ascii="Arial" w:hAnsi="Arial" w:cs="Arial"/>
          <w:b/>
        </w:rPr>
        <w:t>async function.</w:t>
      </w:r>
    </w:p>
    <w:p w:rsidR="001C054E" w:rsidRDefault="001C054E" w:rsidP="00653A9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Giả sử ta đang trong componentWillReceiveProps(), như code bên dưới, kết quả in ra của console.log() sẽ chưa được cập nhật bởi nextProps.alarm.</w:t>
      </w:r>
    </w:p>
    <w:p w:rsidR="001C054E" w:rsidRPr="0027097D" w:rsidRDefault="001C054E" w:rsidP="00653A9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2199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20" w:rsidRDefault="00817720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7E3BC6" w:rsidRPr="00A56561" w:rsidRDefault="00E06281" w:rsidP="00653A95">
      <w:pPr>
        <w:spacing w:after="0"/>
        <w:rPr>
          <w:rFonts w:ascii="Arial" w:hAnsi="Arial" w:cs="Arial"/>
        </w:rPr>
      </w:pPr>
      <w:r w:rsidRPr="00A56561">
        <w:rPr>
          <w:rFonts w:ascii="Arial" w:hAnsi="Arial" w:cs="Arial"/>
        </w:rPr>
        <w:t>Để khắc phục, ta sẽ đưa console.log() vào tham số thứ 2 của method this.setState()</w:t>
      </w:r>
      <w:r w:rsidR="00295E29" w:rsidRPr="00A56561">
        <w:rPr>
          <w:rFonts w:ascii="Arial" w:hAnsi="Arial" w:cs="Arial"/>
        </w:rPr>
        <w:t>.</w:t>
      </w:r>
      <w:r w:rsidR="00A56561">
        <w:rPr>
          <w:rFonts w:ascii="Arial" w:hAnsi="Arial" w:cs="Arial"/>
        </w:rPr>
        <w:t xml:space="preserve"> T</w:t>
      </w:r>
      <w:r w:rsidR="007E3BC6" w:rsidRPr="00A56561">
        <w:rPr>
          <w:rFonts w:ascii="Arial" w:hAnsi="Arial" w:cs="Arial"/>
        </w:rPr>
        <w:t>ham số thứ 2 là callback function.</w:t>
      </w:r>
    </w:p>
    <w:p w:rsidR="00295E29" w:rsidRDefault="00295E29" w:rsidP="00653A95">
      <w:pPr>
        <w:spacing w:after="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/>
          <w:noProof/>
          <w:shd w:val="pct15" w:color="auto" w:fill="FFFFFF"/>
        </w:rPr>
        <w:lastRenderedPageBreak/>
        <w:drawing>
          <wp:inline distT="0" distB="0" distL="0" distR="0">
            <wp:extent cx="721995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Pr="00FD261F" w:rsidRDefault="00E14912" w:rsidP="00653A95">
      <w:pPr>
        <w:spacing w:after="0"/>
        <w:rPr>
          <w:rFonts w:ascii="Arial" w:hAnsi="Arial" w:cs="Arial"/>
        </w:rPr>
      </w:pPr>
      <w:r w:rsidRPr="00FD261F">
        <w:rPr>
          <w:rFonts w:ascii="Arial" w:hAnsi="Arial" w:cs="Arial"/>
        </w:rPr>
        <w:t>8.</w:t>
      </w:r>
      <w:r w:rsidR="0055440F" w:rsidRPr="00FD261F">
        <w:rPr>
          <w:rFonts w:ascii="Arial" w:hAnsi="Arial" w:cs="Arial"/>
        </w:rPr>
        <w:t xml:space="preserve"> Sử dung action của 1 component khác. Ta phải </w:t>
      </w:r>
      <w:r w:rsidR="0055440F" w:rsidRPr="00FD261F">
        <w:rPr>
          <w:rFonts w:ascii="Arial" w:hAnsi="Arial" w:cs="Arial"/>
          <w:b/>
          <w:color w:val="FF0000"/>
        </w:rPr>
        <w:t>import</w:t>
      </w:r>
      <w:r w:rsidR="0055440F" w:rsidRPr="00FD261F">
        <w:rPr>
          <w:rFonts w:ascii="Arial" w:hAnsi="Arial" w:cs="Arial"/>
        </w:rPr>
        <w:t xml:space="preserve"> action đó, sau đó </w:t>
      </w:r>
      <w:r w:rsidR="0055440F" w:rsidRPr="00FD261F">
        <w:rPr>
          <w:rFonts w:ascii="Arial" w:hAnsi="Arial" w:cs="Arial"/>
          <w:b/>
          <w:color w:val="FF0000"/>
        </w:rPr>
        <w:t>dispatch</w:t>
      </w:r>
      <w:r w:rsidR="0055440F" w:rsidRPr="00FD261F">
        <w:rPr>
          <w:rFonts w:ascii="Arial" w:hAnsi="Arial" w:cs="Arial"/>
        </w:rPr>
        <w:t xml:space="preserve"> cái hàm ta muốn dùng.</w:t>
      </w:r>
    </w:p>
    <w:p w:rsidR="00E14912" w:rsidRDefault="00E14912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14912" w:rsidRDefault="00E14912" w:rsidP="00653A95">
      <w:pPr>
        <w:spacing w:after="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/>
          <w:noProof/>
          <w:shd w:val="pct15" w:color="auto" w:fill="FFFFFF"/>
        </w:rPr>
        <w:drawing>
          <wp:inline distT="0" distB="0" distL="0" distR="0">
            <wp:extent cx="4714875" cy="1314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12" w:rsidRDefault="00E14912" w:rsidP="00653A95">
      <w:pPr>
        <w:spacing w:after="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/>
          <w:noProof/>
          <w:shd w:val="pct15" w:color="auto" w:fill="FFFFFF"/>
        </w:rPr>
        <w:drawing>
          <wp:inline distT="0" distB="0" distL="0" distR="0">
            <wp:extent cx="362902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12" w:rsidRDefault="00E14912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BB053E" w:rsidRPr="00BB053E" w:rsidRDefault="00D2422E" w:rsidP="00653A95">
      <w:pPr>
        <w:spacing w:after="0"/>
        <w:rPr>
          <w:rFonts w:ascii="Arial" w:hAnsi="Arial" w:cs="Arial"/>
          <w:b/>
        </w:rPr>
      </w:pPr>
      <w:r w:rsidRPr="00BB053E">
        <w:rPr>
          <w:rFonts w:ascii="Arial" w:hAnsi="Arial" w:cs="Arial"/>
          <w:b/>
        </w:rPr>
        <w:t xml:space="preserve">9. </w:t>
      </w:r>
      <w:r w:rsidR="004E251D" w:rsidRPr="00BB053E">
        <w:rPr>
          <w:rFonts w:ascii="Arial" w:hAnsi="Arial" w:cs="Arial"/>
          <w:b/>
        </w:rPr>
        <w:t>(Redux)</w:t>
      </w:r>
      <w:r w:rsidRPr="00BB053E">
        <w:rPr>
          <w:rFonts w:ascii="Arial" w:hAnsi="Arial" w:cs="Arial"/>
          <w:b/>
        </w:rPr>
        <w:t>this.props.[tên reducer].[tên prop] = [value]</w:t>
      </w:r>
    </w:p>
    <w:p w:rsidR="004E251D" w:rsidRPr="00BB053E" w:rsidRDefault="00BB053E" w:rsidP="00653A9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="004E251D" w:rsidRPr="00BB053E">
        <w:rPr>
          <w:rFonts w:ascii="Courier New" w:hAnsi="Courier New" w:cs="Courier New"/>
        </w:rPr>
        <w:t>hi ta gán giá trị cho props của 1 component nào đó bằng cách trên, nhưng component khi sử dụng prop trên cũng sẽ bi ảnh hưởng.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 xml:space="preserve">VD: </w:t>
      </w:r>
    </w:p>
    <w:p w:rsidR="004E251D" w:rsidRPr="002C7EB7" w:rsidRDefault="004E251D" w:rsidP="00653A95">
      <w:pPr>
        <w:spacing w:after="0"/>
        <w:rPr>
          <w:rFonts w:ascii="Arial" w:hAnsi="Arial" w:cs="Arial"/>
          <w:b/>
        </w:rPr>
      </w:pPr>
      <w:r w:rsidRPr="002C7EB7">
        <w:rPr>
          <w:rFonts w:ascii="Arial" w:hAnsi="Arial" w:cs="Arial"/>
          <w:b/>
        </w:rPr>
        <w:t>Tại CompB: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this.props.compA.propA = 2;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. . .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function mapPropToState() {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 xml:space="preserve">  compA: state.compReducer</w:t>
      </w:r>
    </w:p>
    <w:p w:rsidR="00C231DA" w:rsidRPr="00BB053E" w:rsidRDefault="004E251D" w:rsidP="00653A95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}</w:t>
      </w:r>
    </w:p>
    <w:p w:rsidR="004E251D" w:rsidRPr="00BB053E" w:rsidRDefault="004E251D" w:rsidP="00653A95">
      <w:pPr>
        <w:spacing w:after="0"/>
        <w:rPr>
          <w:rFonts w:ascii="Courier New" w:hAnsi="Courier New" w:cs="Courier New"/>
        </w:rPr>
      </w:pPr>
    </w:p>
    <w:p w:rsidR="004E251D" w:rsidRPr="002C7EB7" w:rsidRDefault="004E251D" w:rsidP="00653A95">
      <w:pPr>
        <w:spacing w:after="0"/>
        <w:rPr>
          <w:rFonts w:ascii="Arial" w:hAnsi="Arial" w:cs="Arial"/>
          <w:b/>
        </w:rPr>
      </w:pPr>
      <w:r w:rsidRPr="002C7EB7">
        <w:rPr>
          <w:rFonts w:ascii="Arial" w:hAnsi="Arial" w:cs="Arial"/>
          <w:b/>
        </w:rPr>
        <w:t>Tại CompC:</w:t>
      </w:r>
    </w:p>
    <w:p w:rsidR="004E251D" w:rsidRPr="00BB053E" w:rsidRDefault="004E251D" w:rsidP="004E251D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console.log(this.props.compA.propA);    // print 2</w:t>
      </w:r>
    </w:p>
    <w:p w:rsidR="004E251D" w:rsidRPr="00BB053E" w:rsidRDefault="004E251D" w:rsidP="004E251D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. . .</w:t>
      </w:r>
    </w:p>
    <w:p w:rsidR="004E251D" w:rsidRPr="00BB053E" w:rsidRDefault="004E251D" w:rsidP="004E251D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function mapPropToState() {</w:t>
      </w:r>
    </w:p>
    <w:p w:rsidR="004E251D" w:rsidRPr="00BB053E" w:rsidRDefault="004E251D" w:rsidP="004E251D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 xml:space="preserve">  compA: state.compReducer</w:t>
      </w:r>
    </w:p>
    <w:p w:rsidR="004E251D" w:rsidRDefault="004E251D" w:rsidP="004E251D">
      <w:pPr>
        <w:spacing w:after="0"/>
        <w:rPr>
          <w:rFonts w:ascii="Courier New" w:hAnsi="Courier New" w:cs="Courier New"/>
        </w:rPr>
      </w:pPr>
      <w:r w:rsidRPr="00BB053E">
        <w:rPr>
          <w:rFonts w:ascii="Courier New" w:hAnsi="Courier New" w:cs="Courier New"/>
        </w:rPr>
        <w:t>}</w:t>
      </w:r>
    </w:p>
    <w:p w:rsidR="00530021" w:rsidRDefault="00530021" w:rsidP="004E251D">
      <w:pPr>
        <w:spacing w:after="0"/>
        <w:rPr>
          <w:rFonts w:ascii="Courier New" w:hAnsi="Courier New" w:cs="Courier New"/>
        </w:rPr>
      </w:pPr>
    </w:p>
    <w:p w:rsidR="00530021" w:rsidRDefault="00530021" w:rsidP="004E25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Moment</w:t>
      </w:r>
    </w:p>
    <w:p w:rsidR="00530021" w:rsidRDefault="00530021" w:rsidP="004E251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Moment.utc(time).format : Chỉnh lại thời gian theo múi giở local</w:t>
      </w:r>
    </w:p>
    <w:p w:rsidR="00C23F8E" w:rsidRDefault="00C23F8E" w:rsidP="004E251D">
      <w:pPr>
        <w:spacing w:after="0"/>
        <w:rPr>
          <w:rFonts w:ascii="Courier New" w:hAnsi="Courier New" w:cs="Courier New"/>
        </w:rPr>
      </w:pPr>
    </w:p>
    <w:p w:rsidR="00C23F8E" w:rsidRDefault="00C23F8E" w:rsidP="004E251D">
      <w:pPr>
        <w:spacing w:after="0"/>
        <w:rPr>
          <w:rFonts w:ascii="Courier New" w:hAnsi="Courier New" w:cs="Courier New"/>
        </w:rPr>
      </w:pPr>
    </w:p>
    <w:p w:rsidR="00C23F8E" w:rsidRDefault="00C23F8E" w:rsidP="004E251D">
      <w:pPr>
        <w:spacing w:after="0"/>
        <w:rPr>
          <w:rFonts w:ascii="Courier New" w:hAnsi="Courier New" w:cs="Courier New"/>
        </w:rPr>
      </w:pPr>
    </w:p>
    <w:p w:rsidR="00C23F8E" w:rsidRDefault="00C23F8E" w:rsidP="004E251D">
      <w:pPr>
        <w:spacing w:after="0"/>
        <w:rPr>
          <w:rFonts w:ascii="Courier New" w:hAnsi="Courier New" w:cs="Courier New"/>
        </w:rPr>
      </w:pPr>
    </w:p>
    <w:p w:rsidR="00C23F8E" w:rsidRPr="00B87CFD" w:rsidRDefault="00C23F8E" w:rsidP="004E251D">
      <w:pPr>
        <w:spacing w:after="0"/>
        <w:rPr>
          <w:rFonts w:ascii="Arial" w:hAnsi="Arial" w:cs="Arial"/>
          <w:b/>
        </w:rPr>
      </w:pPr>
      <w:r w:rsidRPr="00B87CFD">
        <w:rPr>
          <w:rFonts w:ascii="Arial" w:hAnsi="Arial" w:cs="Arial"/>
          <w:b/>
        </w:rPr>
        <w:lastRenderedPageBreak/>
        <w:t>11. Navigation</w:t>
      </w: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</w:rPr>
        <w:t>11.1</w:t>
      </w:r>
    </w:p>
    <w:p w:rsidR="007C69FF" w:rsidRPr="00B94E03" w:rsidRDefault="00F369D8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  <w:noProof/>
        </w:rPr>
        <w:drawing>
          <wp:inline distT="0" distB="0" distL="0" distR="0" wp14:anchorId="0B647204" wp14:editId="2776A925">
            <wp:extent cx="275272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</w:rPr>
        <w:t>Khi từ screenA đến screenB, lifeCycle của screen B là:</w:t>
      </w:r>
    </w:p>
    <w:p w:rsidR="00F369D8" w:rsidRPr="00B94E03" w:rsidRDefault="00F369D8" w:rsidP="00A16ECF">
      <w:pPr>
        <w:spacing w:after="0"/>
        <w:ind w:firstLine="720"/>
        <w:rPr>
          <w:rFonts w:ascii="Arial" w:hAnsi="Arial" w:cs="Arial"/>
        </w:rPr>
      </w:pPr>
      <w:r w:rsidRPr="00B94E03">
        <w:rPr>
          <w:rFonts w:ascii="Arial" w:hAnsi="Arial" w:cs="Arial"/>
        </w:rPr>
        <w:t>constructor -&gt; WillMount -&gt; render -&gt; DidMount</w:t>
      </w: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r w:rsidRPr="00AF1753">
        <w:rPr>
          <w:rFonts w:ascii="Arial" w:hAnsi="Arial" w:cs="Arial"/>
          <w:b/>
        </w:rPr>
        <w:t>Khi quay lại screenA, component của screenB sẽ bị UnMount</w:t>
      </w:r>
      <w:r w:rsidRPr="00B94E03">
        <w:rPr>
          <w:rFonts w:ascii="Arial" w:hAnsi="Arial" w:cs="Arial"/>
        </w:rPr>
        <w:t>.</w:t>
      </w:r>
    </w:p>
    <w:p w:rsidR="00F369D8" w:rsidRPr="00B94E03" w:rsidRDefault="00F369D8" w:rsidP="004E251D">
      <w:pPr>
        <w:spacing w:after="0"/>
        <w:rPr>
          <w:rFonts w:ascii="Arial" w:hAnsi="Arial" w:cs="Arial"/>
        </w:rPr>
      </w:pP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</w:rPr>
        <w:t>11.2 Cũng từ screenA tới screenB, nhưng trước khi nhảy vào screenB, ta thay đổi state redux của component screenB. Lifecycle khi vào screenB:</w:t>
      </w:r>
    </w:p>
    <w:p w:rsidR="00F369D8" w:rsidRPr="00B94E03" w:rsidRDefault="00F369D8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</w:rPr>
        <w:t>constructor -&gt; WillMount -&gt; render -&gt; DidMount</w:t>
      </w:r>
    </w:p>
    <w:p w:rsidR="00F369D8" w:rsidRPr="00EC6F1A" w:rsidRDefault="00F369D8" w:rsidP="004E251D">
      <w:pPr>
        <w:spacing w:after="0"/>
        <w:rPr>
          <w:rFonts w:ascii="Arial" w:hAnsi="Arial" w:cs="Arial"/>
          <w:b/>
        </w:rPr>
      </w:pPr>
      <w:r w:rsidRPr="00B94E03">
        <w:rPr>
          <w:rFonts w:ascii="Arial" w:hAnsi="Arial" w:cs="Arial"/>
        </w:rPr>
        <w:t xml:space="preserve">Ta thấy cho dù state của compB có thay đổi nhưng cũng </w:t>
      </w:r>
      <w:r w:rsidRPr="00EC6F1A">
        <w:rPr>
          <w:rFonts w:ascii="Arial" w:hAnsi="Arial" w:cs="Arial"/>
          <w:b/>
        </w:rPr>
        <w:t>không vào ComponentWillReceiveProps.</w:t>
      </w:r>
    </w:p>
    <w:p w:rsidR="0077791F" w:rsidRPr="00B94E03" w:rsidRDefault="0077791F" w:rsidP="004E251D">
      <w:pPr>
        <w:spacing w:after="0"/>
        <w:rPr>
          <w:rFonts w:ascii="Arial" w:hAnsi="Arial" w:cs="Arial"/>
        </w:rPr>
      </w:pPr>
    </w:p>
    <w:p w:rsidR="0077791F" w:rsidRPr="00B94E03" w:rsidRDefault="0077791F" w:rsidP="004E251D">
      <w:pPr>
        <w:spacing w:after="0"/>
        <w:rPr>
          <w:rFonts w:ascii="Arial" w:hAnsi="Arial" w:cs="Arial"/>
        </w:rPr>
      </w:pPr>
      <w:r w:rsidRPr="00B94E03">
        <w:rPr>
          <w:rFonts w:ascii="Arial" w:hAnsi="Arial" w:cs="Arial"/>
        </w:rPr>
        <w:t>11.3 Cũng từ screenA tới screenB, khi ta dùng lệnh:</w:t>
      </w:r>
    </w:p>
    <w:p w:rsidR="0077791F" w:rsidRPr="00C97E91" w:rsidRDefault="0077791F" w:rsidP="002B7F0A">
      <w:pPr>
        <w:spacing w:after="0"/>
        <w:ind w:firstLine="720"/>
        <w:rPr>
          <w:rFonts w:ascii="Courier New" w:hAnsi="Courier New" w:cs="Courier New"/>
        </w:rPr>
      </w:pPr>
      <w:r w:rsidRPr="00C97E91">
        <w:rPr>
          <w:rFonts w:ascii="Courier New" w:hAnsi="Courier New" w:cs="Courier New"/>
        </w:rPr>
        <w:t>this.props.navigation.navigate( ‘ScreenB’ );</w:t>
      </w:r>
    </w:p>
    <w:p w:rsidR="0077791F" w:rsidRPr="00E469F3" w:rsidRDefault="0077791F" w:rsidP="004E251D">
      <w:pPr>
        <w:spacing w:after="0"/>
        <w:rPr>
          <w:rFonts w:ascii="Courier New" w:hAnsi="Courier New" w:cs="Courier New"/>
        </w:rPr>
      </w:pPr>
      <w:r w:rsidRPr="00B94E03">
        <w:rPr>
          <w:rFonts w:ascii="Arial" w:hAnsi="Arial" w:cs="Arial"/>
        </w:rPr>
        <w:t xml:space="preserve">thì cũng </w:t>
      </w:r>
      <w:r w:rsidRPr="00286E8F">
        <w:rPr>
          <w:rFonts w:ascii="Arial" w:hAnsi="Arial" w:cs="Arial"/>
          <w:b/>
        </w:rPr>
        <w:t xml:space="preserve">bằng </w:t>
      </w:r>
      <w:r w:rsidRPr="00286E8F">
        <w:rPr>
          <w:rFonts w:ascii="Courier New" w:hAnsi="Courier New" w:cs="Courier New"/>
          <w:b/>
        </w:rPr>
        <w:t>với this.props.navigation.goBack();</w:t>
      </w:r>
    </w:p>
    <w:p w:rsidR="0077791F" w:rsidRDefault="0077791F" w:rsidP="004E251D">
      <w:pPr>
        <w:spacing w:after="0"/>
        <w:rPr>
          <w:rFonts w:ascii="Arial" w:hAnsi="Arial" w:cs="Arial"/>
          <w:b/>
        </w:rPr>
      </w:pPr>
      <w:r w:rsidRPr="00B94E03">
        <w:rPr>
          <w:rFonts w:ascii="Arial" w:hAnsi="Arial" w:cs="Arial"/>
        </w:rPr>
        <w:t xml:space="preserve">Và lưu ý là với goBack() thì screenA sẽ </w:t>
      </w:r>
      <w:r w:rsidRPr="0044507E">
        <w:rPr>
          <w:rFonts w:ascii="Arial" w:hAnsi="Arial" w:cs="Arial"/>
          <w:b/>
        </w:rPr>
        <w:t>ko render lại.</w:t>
      </w:r>
    </w:p>
    <w:p w:rsidR="00AF5049" w:rsidRDefault="00AF5049" w:rsidP="004E251D">
      <w:pPr>
        <w:spacing w:after="0"/>
        <w:rPr>
          <w:rFonts w:ascii="Arial" w:hAnsi="Arial" w:cs="Arial"/>
          <w:b/>
        </w:rPr>
      </w:pPr>
    </w:p>
    <w:p w:rsidR="00AF5049" w:rsidRDefault="00AF5049" w:rsidP="004E251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11.4 Modal</w:t>
      </w:r>
    </w:p>
    <w:p w:rsidR="00AF5049" w:rsidRPr="00142D42" w:rsidRDefault="00845AD6" w:rsidP="004E251D">
      <w:pPr>
        <w:spacing w:after="0"/>
        <w:rPr>
          <w:rFonts w:ascii="Arial" w:hAnsi="Arial" w:cs="Arial"/>
        </w:rPr>
      </w:pPr>
      <w:r w:rsidRPr="00142D42">
        <w:rPr>
          <w:rFonts w:ascii="Arial" w:hAnsi="Arial" w:cs="Arial"/>
        </w:rPr>
        <w:t>Khi muốn tạo 1 modal có background màn hình sau mờ, ta dùng format code như bên dưới.</w:t>
      </w:r>
    </w:p>
    <w:p w:rsidR="00845AD6" w:rsidRDefault="00845AD6" w:rsidP="004E251D">
      <w:pPr>
        <w:spacing w:after="0"/>
        <w:rPr>
          <w:rFonts w:ascii="Arial" w:hAnsi="Arial" w:cs="Arial"/>
          <w:b/>
        </w:rPr>
      </w:pP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transparent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modalVisible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onRequestClose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modalVisible: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modalVisible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})}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modalContainer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modalContent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handleAddMenu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handleDeleteMenu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handleModifyMenu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Modify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8A4B5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4B5C" w:rsidRDefault="008A4B5C" w:rsidP="004E251D">
      <w:pPr>
        <w:spacing w:after="0"/>
        <w:rPr>
          <w:rFonts w:ascii="Arial" w:hAnsi="Arial" w:cs="Arial"/>
        </w:rPr>
      </w:pP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A4B5C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4B5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modalContainer: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"flex-end"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"rgba(0, 0, 0, 0.2)"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modalContent: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A4B5C">
        <w:rPr>
          <w:rFonts w:ascii="Consolas" w:eastAsia="Times New Roman" w:hAnsi="Consolas" w:cs="Times New Roman"/>
          <w:color w:val="9CDCFE"/>
          <w:sz w:val="21"/>
          <w:szCs w:val="21"/>
        </w:rPr>
        <w:t>paddingLeft:</w:t>
      </w: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4B5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},</w:t>
      </w:r>
    </w:p>
    <w:p w:rsidR="008A4B5C" w:rsidRPr="008A4B5C" w:rsidRDefault="008A4B5C" w:rsidP="008A4B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B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8A4B5C" w:rsidRPr="00B94E03" w:rsidRDefault="008A4B5C" w:rsidP="004E251D">
      <w:pPr>
        <w:spacing w:after="0"/>
        <w:rPr>
          <w:rFonts w:ascii="Arial" w:hAnsi="Arial" w:cs="Arial"/>
        </w:rPr>
      </w:pPr>
    </w:p>
    <w:p w:rsidR="004E251D" w:rsidRDefault="004E251D" w:rsidP="00653A95">
      <w:pPr>
        <w:spacing w:after="0"/>
        <w:rPr>
          <w:rFonts w:ascii="Courier New" w:hAnsi="Courier New" w:cs="Courier New"/>
          <w:b/>
        </w:rPr>
      </w:pPr>
    </w:p>
    <w:p w:rsidR="000F393B" w:rsidRDefault="000F393B" w:rsidP="00653A95">
      <w:pPr>
        <w:spacing w:after="0"/>
        <w:rPr>
          <w:rFonts w:ascii="Arial" w:hAnsi="Arial" w:cs="Arial"/>
          <w:b/>
        </w:rPr>
      </w:pPr>
      <w:r w:rsidRPr="00D82B6D">
        <w:rPr>
          <w:rFonts w:ascii="Arial" w:hAnsi="Arial" w:cs="Arial"/>
          <w:b/>
        </w:rPr>
        <w:t xml:space="preserve">12. </w:t>
      </w:r>
    </w:p>
    <w:p w:rsidR="00B12158" w:rsidRPr="00D82B6D" w:rsidRDefault="00B12158" w:rsidP="002B737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4124325" cy="224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3A2" w:rsidRPr="00A72FFC" w:rsidRDefault="001503A2" w:rsidP="00653A95">
      <w:pPr>
        <w:spacing w:after="0"/>
        <w:rPr>
          <w:rFonts w:ascii="Arial" w:hAnsi="Arial" w:cs="Arial"/>
          <w:b/>
        </w:rPr>
      </w:pPr>
      <w:r w:rsidRPr="00A72FFC">
        <w:rPr>
          <w:rFonts w:ascii="Arial" w:hAnsi="Arial" w:cs="Arial"/>
          <w:b/>
        </w:rPr>
        <w:t>Tại CompA:</w:t>
      </w:r>
    </w:p>
    <w:p w:rsidR="00E71E34" w:rsidRPr="00F63221" w:rsidRDefault="00E71E34" w:rsidP="00653A95">
      <w:pPr>
        <w:spacing w:after="0"/>
        <w:rPr>
          <w:rFonts w:ascii="Arial" w:hAnsi="Arial" w:cs="Arial"/>
        </w:rPr>
      </w:pPr>
    </w:p>
    <w:p w:rsidR="004B7F77" w:rsidRPr="009B46A4" w:rsidRDefault="004B7F77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>handleAction = ((var1, var2) =&gt; {</w:t>
      </w:r>
    </w:p>
    <w:p w:rsidR="004B7F77" w:rsidRPr="009B46A4" w:rsidRDefault="004B7F77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// process code with var1, var2</w:t>
      </w:r>
    </w:p>
    <w:p w:rsidR="004B7F77" w:rsidRPr="009B46A4" w:rsidRDefault="004B7F77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>}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>render(){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return(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  </w:t>
      </w:r>
      <w:r w:rsidR="008A65EF" w:rsidRPr="009B46A4">
        <w:rPr>
          <w:rFonts w:ascii="Courier New" w:hAnsi="Courier New" w:cs="Courier New"/>
        </w:rPr>
        <w:t xml:space="preserve">&lt;CompB </w:t>
      </w:r>
    </w:p>
    <w:p w:rsidR="008A65EF" w:rsidRPr="009B46A4" w:rsidRDefault="008A65EF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    handleAction = {(</w:t>
      </w:r>
      <w:r w:rsidR="00DF72EC" w:rsidRPr="009B46A4">
        <w:rPr>
          <w:rFonts w:ascii="Courier New" w:hAnsi="Courier New" w:cs="Courier New"/>
        </w:rPr>
        <w:t>var1, var2</w:t>
      </w:r>
      <w:r w:rsidRPr="009B46A4">
        <w:rPr>
          <w:rFonts w:ascii="Courier New" w:hAnsi="Courier New" w:cs="Courier New"/>
        </w:rPr>
        <w:t>) =&gt; {this.handleAction(</w:t>
      </w:r>
      <w:r w:rsidR="00B63B27" w:rsidRPr="009B46A4">
        <w:rPr>
          <w:rFonts w:ascii="Courier New" w:hAnsi="Courier New" w:cs="Courier New"/>
        </w:rPr>
        <w:t>var1, var2</w:t>
      </w:r>
      <w:r w:rsidRPr="009B46A4">
        <w:rPr>
          <w:rFonts w:ascii="Courier New" w:hAnsi="Courier New" w:cs="Courier New"/>
        </w:rPr>
        <w:t>)}}</w:t>
      </w:r>
    </w:p>
    <w:p w:rsidR="008A65EF" w:rsidRPr="009B46A4" w:rsidRDefault="008A65EF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  /&gt;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 xml:space="preserve">  )</w:t>
      </w:r>
    </w:p>
    <w:p w:rsidR="001503A2" w:rsidRPr="009B46A4" w:rsidRDefault="001503A2" w:rsidP="00653A95">
      <w:pPr>
        <w:spacing w:after="0"/>
        <w:rPr>
          <w:rFonts w:ascii="Courier New" w:hAnsi="Courier New" w:cs="Courier New"/>
        </w:rPr>
      </w:pPr>
      <w:r w:rsidRPr="009B46A4">
        <w:rPr>
          <w:rFonts w:ascii="Courier New" w:hAnsi="Courier New" w:cs="Courier New"/>
        </w:rPr>
        <w:t>}</w:t>
      </w:r>
    </w:p>
    <w:p w:rsidR="00DE4385" w:rsidRPr="00F63221" w:rsidRDefault="00DE4385" w:rsidP="00653A95">
      <w:pPr>
        <w:spacing w:after="0"/>
        <w:rPr>
          <w:rFonts w:ascii="Arial" w:hAnsi="Arial" w:cs="Arial"/>
        </w:rPr>
      </w:pPr>
    </w:p>
    <w:p w:rsidR="00DE4385" w:rsidRPr="00A72FFC" w:rsidRDefault="00DE4385" w:rsidP="00653A95">
      <w:pPr>
        <w:spacing w:after="0"/>
        <w:rPr>
          <w:rFonts w:ascii="Arial" w:hAnsi="Arial" w:cs="Arial"/>
          <w:b/>
        </w:rPr>
      </w:pPr>
      <w:r w:rsidRPr="00A72FFC">
        <w:rPr>
          <w:rFonts w:ascii="Arial" w:hAnsi="Arial" w:cs="Arial"/>
          <w:b/>
        </w:rPr>
        <w:t>Tại CompB:</w:t>
      </w:r>
    </w:p>
    <w:p w:rsidR="00554444" w:rsidRPr="00EB5FA7" w:rsidRDefault="00554444" w:rsidP="00554444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>render(){</w:t>
      </w:r>
    </w:p>
    <w:p w:rsidR="00554444" w:rsidRPr="00EB5FA7" w:rsidRDefault="00554444" w:rsidP="00554444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return(</w:t>
      </w:r>
    </w:p>
    <w:p w:rsidR="00554444" w:rsidRPr="00EB5FA7" w:rsidRDefault="00554444" w:rsidP="00FA3DB7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  </w:t>
      </w:r>
      <w:r w:rsidR="00FA3DB7" w:rsidRPr="00EB5FA7">
        <w:rPr>
          <w:rFonts w:ascii="Courier New" w:hAnsi="Courier New" w:cs="Courier New"/>
        </w:rPr>
        <w:t>&lt;View&gt;</w:t>
      </w:r>
    </w:p>
    <w:p w:rsidR="00FA3DB7" w:rsidRPr="00EB5FA7" w:rsidRDefault="00FA3DB7" w:rsidP="00FA3DB7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    </w:t>
      </w:r>
      <w:r w:rsidR="002802EF" w:rsidRPr="00EB5FA7">
        <w:rPr>
          <w:rFonts w:ascii="Courier New" w:hAnsi="Courier New" w:cs="Courier New"/>
        </w:rPr>
        <w:t>&lt;Button onPress={()=&gt;{</w:t>
      </w:r>
      <w:r w:rsidR="00CA11FD" w:rsidRPr="00EB5FA7">
        <w:rPr>
          <w:rFonts w:ascii="Courier New" w:hAnsi="Courier New" w:cs="Courier New"/>
        </w:rPr>
        <w:t>this.props.handleAction(var1,var2)</w:t>
      </w:r>
      <w:r w:rsidR="002802EF" w:rsidRPr="00EB5FA7">
        <w:rPr>
          <w:rFonts w:ascii="Courier New" w:hAnsi="Courier New" w:cs="Courier New"/>
        </w:rPr>
        <w:t>}}</w:t>
      </w:r>
    </w:p>
    <w:p w:rsidR="00FA3DB7" w:rsidRPr="00EB5FA7" w:rsidRDefault="00FA3DB7" w:rsidP="00FA3DB7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  &lt;/View&gt;</w:t>
      </w:r>
    </w:p>
    <w:p w:rsidR="00554444" w:rsidRPr="00EB5FA7" w:rsidRDefault="00554444" w:rsidP="00554444">
      <w:pPr>
        <w:spacing w:after="0"/>
        <w:rPr>
          <w:rFonts w:ascii="Courier New" w:hAnsi="Courier New" w:cs="Courier New"/>
        </w:rPr>
      </w:pPr>
      <w:r w:rsidRPr="00EB5FA7">
        <w:rPr>
          <w:rFonts w:ascii="Courier New" w:hAnsi="Courier New" w:cs="Courier New"/>
        </w:rPr>
        <w:t xml:space="preserve">  )</w:t>
      </w:r>
    </w:p>
    <w:p w:rsidR="00554444" w:rsidRPr="00F63221" w:rsidRDefault="00554444" w:rsidP="00554444">
      <w:pPr>
        <w:spacing w:after="0"/>
        <w:rPr>
          <w:rFonts w:ascii="Arial" w:hAnsi="Arial" w:cs="Arial"/>
        </w:rPr>
      </w:pPr>
      <w:r w:rsidRPr="00EB5FA7">
        <w:rPr>
          <w:rFonts w:ascii="Courier New" w:hAnsi="Courier New" w:cs="Courier New"/>
        </w:rPr>
        <w:t>}</w:t>
      </w:r>
    </w:p>
    <w:p w:rsidR="00350E75" w:rsidRPr="00F63221" w:rsidRDefault="00350E75" w:rsidP="00554444">
      <w:pPr>
        <w:spacing w:after="0"/>
        <w:rPr>
          <w:rFonts w:ascii="Arial" w:hAnsi="Arial" w:cs="Arial"/>
        </w:rPr>
      </w:pPr>
    </w:p>
    <w:p w:rsidR="00350E75" w:rsidRPr="00F63221" w:rsidRDefault="00350E75" w:rsidP="00554444">
      <w:pPr>
        <w:spacing w:after="0"/>
        <w:rPr>
          <w:rFonts w:ascii="Arial" w:hAnsi="Arial" w:cs="Arial"/>
        </w:rPr>
      </w:pPr>
      <w:r w:rsidRPr="00F63221">
        <w:rPr>
          <w:rFonts w:ascii="Arial" w:hAnsi="Arial" w:cs="Arial"/>
        </w:rPr>
        <w:t>Ta thấy, từ bên trong compB, khi nhấn button, hàm sẽ truyền thẳng lên handleAction() của compA.</w:t>
      </w:r>
      <w:r w:rsidR="00EC7404" w:rsidRPr="00F63221">
        <w:rPr>
          <w:rFonts w:ascii="Arial" w:hAnsi="Arial" w:cs="Arial"/>
        </w:rPr>
        <w:t xml:space="preserve"> Phía trên là cách thực hiện event từ 1 component bên trong 1 component khác.</w:t>
      </w:r>
    </w:p>
    <w:p w:rsidR="00CB0AA3" w:rsidRDefault="007417E5" w:rsidP="005544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13. Sử dụng điểu kiệ</w:t>
      </w:r>
      <w:r w:rsidR="00634F38">
        <w:rPr>
          <w:rFonts w:ascii="Arial" w:hAnsi="Arial" w:cs="Arial"/>
        </w:rPr>
        <w:t>n trong return()</w:t>
      </w:r>
    </w:p>
    <w:p w:rsidR="00D803D9" w:rsidRDefault="00D803D9" w:rsidP="005544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VD: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>render() {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return(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  <w:b/>
        </w:rPr>
      </w:pPr>
      <w:r w:rsidRPr="001652F3">
        <w:rPr>
          <w:rFonts w:ascii="Courier New" w:hAnsi="Courier New" w:cs="Courier New"/>
        </w:rPr>
        <w:t xml:space="preserve">   </w:t>
      </w:r>
      <w:r w:rsidRPr="001652F3">
        <w:rPr>
          <w:rFonts w:ascii="Courier New" w:hAnsi="Courier New" w:cs="Courier New"/>
          <w:b/>
        </w:rPr>
        <w:t xml:space="preserve"> {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      this.state.isShowing </w:t>
      </w:r>
      <w:r w:rsidRPr="001652F3">
        <w:rPr>
          <w:rFonts w:ascii="Courier New" w:hAnsi="Courier New" w:cs="Courier New"/>
          <w:b/>
        </w:rPr>
        <w:t>?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      &lt;View&gt; &lt;Text&gt;aaaaaaaa&lt;/Text&gt; &lt;/View&gt;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  <w:b/>
        </w:rPr>
      </w:pPr>
      <w:r w:rsidRPr="001652F3">
        <w:rPr>
          <w:rFonts w:ascii="Courier New" w:hAnsi="Courier New" w:cs="Courier New"/>
        </w:rPr>
        <w:t xml:space="preserve">        </w:t>
      </w:r>
      <w:r w:rsidRPr="001652F3">
        <w:rPr>
          <w:rFonts w:ascii="Courier New" w:hAnsi="Courier New" w:cs="Courier New"/>
          <w:b/>
        </w:rPr>
        <w:t>: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      &lt;View&gt;&lt;Text&gt;bbbbbbbbb&lt;/Text&gt; &lt;/View&gt; 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  <w:b/>
        </w:rPr>
      </w:pPr>
      <w:r w:rsidRPr="001652F3">
        <w:rPr>
          <w:rFonts w:ascii="Courier New" w:hAnsi="Courier New" w:cs="Courier New"/>
        </w:rPr>
        <w:t xml:space="preserve">    </w:t>
      </w:r>
      <w:r w:rsidRPr="001652F3">
        <w:rPr>
          <w:rFonts w:ascii="Courier New" w:hAnsi="Courier New" w:cs="Courier New"/>
          <w:b/>
        </w:rPr>
        <w:t>}</w:t>
      </w:r>
    </w:p>
    <w:p w:rsidR="00D803D9" w:rsidRPr="001652F3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 xml:space="preserve">  )</w:t>
      </w:r>
    </w:p>
    <w:p w:rsidR="00D803D9" w:rsidRDefault="00D803D9" w:rsidP="00554444">
      <w:pPr>
        <w:spacing w:after="0"/>
        <w:rPr>
          <w:rFonts w:ascii="Courier New" w:hAnsi="Courier New" w:cs="Courier New"/>
        </w:rPr>
      </w:pPr>
      <w:r w:rsidRPr="001652F3">
        <w:rPr>
          <w:rFonts w:ascii="Courier New" w:hAnsi="Courier New" w:cs="Courier New"/>
        </w:rPr>
        <w:t>}</w:t>
      </w:r>
    </w:p>
    <w:p w:rsidR="00AE7FB4" w:rsidRDefault="00AE7FB4" w:rsidP="00554444">
      <w:pPr>
        <w:spacing w:after="0"/>
        <w:rPr>
          <w:rFonts w:ascii="Courier New" w:hAnsi="Courier New" w:cs="Courier New"/>
        </w:rPr>
      </w:pPr>
    </w:p>
    <w:p w:rsidR="00AE7FB4" w:rsidRDefault="00AE7FB4" w:rsidP="005544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hoặc ta cũng có thể dùng hàm</w:t>
      </w:r>
      <w:r w:rsidR="00B04665">
        <w:rPr>
          <w:rFonts w:ascii="Arial" w:hAnsi="Arial" w:cs="Arial"/>
        </w:rPr>
        <w:t>:</w:t>
      </w:r>
    </w:p>
    <w:p w:rsidR="00B04665" w:rsidRDefault="00B04665" w:rsidP="00554444">
      <w:pPr>
        <w:spacing w:after="0"/>
        <w:rPr>
          <w:rFonts w:ascii="Arial" w:hAnsi="Arial" w:cs="Arial"/>
        </w:rPr>
      </w:pPr>
    </w:p>
    <w:p w:rsidR="00934552" w:rsidRPr="00F716FA" w:rsidRDefault="005A6FC8" w:rsidP="00554444">
      <w:pPr>
        <w:spacing w:after="0"/>
        <w:rPr>
          <w:rFonts w:ascii="Courier New" w:hAnsi="Courier New" w:cs="Courier New"/>
        </w:rPr>
      </w:pPr>
      <w:r w:rsidRPr="00147D77">
        <w:rPr>
          <w:rFonts w:ascii="Courier New" w:hAnsi="Courier New" w:cs="Courier New"/>
          <w:b/>
        </w:rPr>
        <w:t>_renderView</w:t>
      </w:r>
      <w:r w:rsidRPr="00F716FA">
        <w:rPr>
          <w:rFonts w:ascii="Courier New" w:hAnsi="Courier New" w:cs="Courier New"/>
        </w:rPr>
        <w:t xml:space="preserve"> = () =&gt; {</w:t>
      </w:r>
    </w:p>
    <w:p w:rsidR="005A6FC8" w:rsidRPr="00F716FA" w:rsidRDefault="001F7C76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</w:t>
      </w:r>
      <w:r w:rsidR="005F36C0" w:rsidRPr="00F716FA">
        <w:rPr>
          <w:rFonts w:ascii="Courier New" w:hAnsi="Courier New" w:cs="Courier New"/>
        </w:rPr>
        <w:t>if(this.state.isShowing){</w:t>
      </w:r>
    </w:p>
    <w:p w:rsidR="005F36C0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return(</w:t>
      </w:r>
    </w:p>
    <w:p w:rsidR="000A65BE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  </w:t>
      </w:r>
      <w:r w:rsidR="00506319" w:rsidRPr="00F716FA">
        <w:rPr>
          <w:rFonts w:ascii="Courier New" w:hAnsi="Courier New" w:cs="Courier New"/>
        </w:rPr>
        <w:t>&lt;View&gt; &lt;Text&gt;aaaaaaaa&lt;/Text&gt; &lt;/View&gt;</w:t>
      </w:r>
      <w:r w:rsidRPr="00F716FA">
        <w:rPr>
          <w:rFonts w:ascii="Courier New" w:hAnsi="Courier New" w:cs="Courier New"/>
        </w:rPr>
        <w:t xml:space="preserve">    </w:t>
      </w:r>
    </w:p>
    <w:p w:rsidR="005F36C0" w:rsidRPr="00F716FA" w:rsidRDefault="000A65BE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</w:t>
      </w:r>
      <w:r w:rsidR="005F36C0" w:rsidRPr="00F716FA">
        <w:rPr>
          <w:rFonts w:ascii="Courier New" w:hAnsi="Courier New" w:cs="Courier New"/>
        </w:rPr>
        <w:t>)</w:t>
      </w:r>
    </w:p>
    <w:p w:rsidR="005F36C0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}</w:t>
      </w:r>
    </w:p>
    <w:p w:rsidR="005F36C0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else {</w:t>
      </w:r>
    </w:p>
    <w:p w:rsidR="0050447D" w:rsidRPr="00F716FA" w:rsidRDefault="0050447D" w:rsidP="0050447D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return(</w:t>
      </w:r>
    </w:p>
    <w:p w:rsidR="00506319" w:rsidRPr="00F716FA" w:rsidRDefault="0050447D" w:rsidP="00506319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  </w:t>
      </w:r>
      <w:r w:rsidR="00506319" w:rsidRPr="00F716FA">
        <w:rPr>
          <w:rFonts w:ascii="Courier New" w:hAnsi="Courier New" w:cs="Courier New"/>
        </w:rPr>
        <w:t xml:space="preserve">&lt;View&gt;&lt;Text&gt;bbbbbbbbb&lt;/Text&gt; &lt;/View&gt; </w:t>
      </w:r>
    </w:p>
    <w:p w:rsidR="005F36C0" w:rsidRPr="00F716FA" w:rsidRDefault="0050447D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  )</w:t>
      </w:r>
    </w:p>
    <w:p w:rsidR="005F36C0" w:rsidRPr="00F716FA" w:rsidRDefault="005F36C0" w:rsidP="00554444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}</w:t>
      </w:r>
    </w:p>
    <w:p w:rsidR="005A6FC8" w:rsidRPr="00F716FA" w:rsidRDefault="005A6FC8" w:rsidP="00554444">
      <w:pPr>
        <w:spacing w:after="0"/>
        <w:rPr>
          <w:rFonts w:ascii="Arial" w:hAnsi="Arial" w:cs="Arial"/>
        </w:rPr>
      </w:pPr>
      <w:r w:rsidRPr="00F716FA">
        <w:rPr>
          <w:rFonts w:ascii="Courier New" w:hAnsi="Courier New" w:cs="Courier New"/>
        </w:rPr>
        <w:t>}</w:t>
      </w:r>
    </w:p>
    <w:p w:rsidR="005E3742" w:rsidRPr="00F716FA" w:rsidRDefault="005E3742" w:rsidP="005E3742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>render() {</w:t>
      </w:r>
    </w:p>
    <w:p w:rsidR="005E3742" w:rsidRPr="00F716FA" w:rsidRDefault="005E3742" w:rsidP="005E3742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return(</w:t>
      </w:r>
    </w:p>
    <w:p w:rsidR="00590BFF" w:rsidRPr="003F36A9" w:rsidRDefault="00590BFF" w:rsidP="005E3742">
      <w:pPr>
        <w:spacing w:after="0"/>
        <w:rPr>
          <w:rFonts w:ascii="Courier New" w:hAnsi="Courier New" w:cs="Courier New"/>
          <w:b/>
        </w:rPr>
      </w:pPr>
      <w:r w:rsidRPr="00F716FA">
        <w:rPr>
          <w:rFonts w:ascii="Courier New" w:hAnsi="Courier New" w:cs="Courier New"/>
        </w:rPr>
        <w:t xml:space="preserve">    </w:t>
      </w:r>
      <w:r w:rsidR="008E6CC9" w:rsidRPr="003F36A9">
        <w:rPr>
          <w:rFonts w:ascii="Courier New" w:hAnsi="Courier New" w:cs="Courier New"/>
          <w:b/>
        </w:rPr>
        <w:t>{this.</w:t>
      </w:r>
      <w:r w:rsidR="00934552" w:rsidRPr="003F36A9">
        <w:rPr>
          <w:rFonts w:ascii="Courier New" w:hAnsi="Courier New" w:cs="Courier New"/>
          <w:b/>
        </w:rPr>
        <w:t>_</w:t>
      </w:r>
      <w:r w:rsidR="008E6CC9" w:rsidRPr="003F36A9">
        <w:rPr>
          <w:rFonts w:ascii="Courier New" w:hAnsi="Courier New" w:cs="Courier New"/>
          <w:b/>
        </w:rPr>
        <w:t>renderView()}</w:t>
      </w:r>
    </w:p>
    <w:p w:rsidR="005E3742" w:rsidRPr="00F716FA" w:rsidRDefault="005E3742" w:rsidP="005E3742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 xml:space="preserve">  )</w:t>
      </w:r>
    </w:p>
    <w:p w:rsidR="005E3742" w:rsidRPr="00F716FA" w:rsidRDefault="005E3742" w:rsidP="005E3742">
      <w:pPr>
        <w:spacing w:after="0"/>
        <w:rPr>
          <w:rFonts w:ascii="Courier New" w:hAnsi="Courier New" w:cs="Courier New"/>
        </w:rPr>
      </w:pPr>
      <w:r w:rsidRPr="00F716FA">
        <w:rPr>
          <w:rFonts w:ascii="Courier New" w:hAnsi="Courier New" w:cs="Courier New"/>
        </w:rPr>
        <w:t>}</w:t>
      </w:r>
    </w:p>
    <w:p w:rsidR="00DE4385" w:rsidRDefault="00DE4385" w:rsidP="00653A95">
      <w:pPr>
        <w:spacing w:after="0"/>
        <w:rPr>
          <w:rFonts w:ascii="Courier New" w:hAnsi="Courier New" w:cs="Courier New"/>
          <w:b/>
        </w:rPr>
      </w:pPr>
    </w:p>
    <w:p w:rsidR="004E251D" w:rsidRPr="00DE419E" w:rsidRDefault="006F00FE" w:rsidP="00653A95">
      <w:pPr>
        <w:spacing w:after="0"/>
        <w:rPr>
          <w:rFonts w:ascii="Arial" w:hAnsi="Arial" w:cs="Arial"/>
          <w:sz w:val="24"/>
          <w:szCs w:val="24"/>
        </w:rPr>
      </w:pPr>
      <w:r w:rsidRPr="00CE7AC7">
        <w:rPr>
          <w:rFonts w:ascii="Arial" w:hAnsi="Arial" w:cs="Arial"/>
          <w:b/>
          <w:sz w:val="24"/>
          <w:szCs w:val="24"/>
        </w:rPr>
        <w:t>14.</w:t>
      </w:r>
      <w:r w:rsidRPr="00DE419E">
        <w:rPr>
          <w:rFonts w:ascii="Arial" w:hAnsi="Arial" w:cs="Arial"/>
          <w:sz w:val="24"/>
          <w:szCs w:val="24"/>
        </w:rPr>
        <w:t xml:space="preserve"> Nhiều reducer có thể cùng thực hiện khi dispatch 1 action type giống nhau.</w:t>
      </w:r>
    </w:p>
    <w:p w:rsidR="006F00FE" w:rsidRPr="00DE419E" w:rsidRDefault="006F00FE" w:rsidP="00653A95">
      <w:pPr>
        <w:spacing w:after="0"/>
        <w:rPr>
          <w:rFonts w:ascii="Arial" w:hAnsi="Arial" w:cs="Arial"/>
          <w:sz w:val="24"/>
          <w:szCs w:val="24"/>
        </w:rPr>
      </w:pPr>
      <w:r w:rsidRPr="00DE419E">
        <w:rPr>
          <w:rFonts w:ascii="Arial" w:hAnsi="Arial" w:cs="Arial"/>
          <w:sz w:val="24"/>
          <w:szCs w:val="24"/>
        </w:rPr>
        <w:t>VD:</w:t>
      </w:r>
    </w:p>
    <w:p w:rsidR="006F00FE" w:rsidRDefault="006F00FE" w:rsidP="00653A95">
      <w:pPr>
        <w:spacing w:after="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/>
          <w:noProof/>
          <w:shd w:val="pct15" w:color="auto" w:fill="FFFFFF"/>
        </w:rPr>
        <w:drawing>
          <wp:inline distT="0" distB="0" distL="0" distR="0">
            <wp:extent cx="4560125" cy="299053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446" cy="299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Default="001937BB" w:rsidP="00653A95">
      <w:pPr>
        <w:spacing w:after="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/>
          <w:noProof/>
          <w:shd w:val="pct15" w:color="auto" w:fill="FFFFFF"/>
        </w:rPr>
        <w:drawing>
          <wp:inline distT="0" distB="0" distL="0" distR="0">
            <wp:extent cx="5735955" cy="3717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25" w:rsidRDefault="00C91825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C91825" w:rsidRPr="00BB1A2A" w:rsidRDefault="00C91825" w:rsidP="00653A95">
      <w:pPr>
        <w:spacing w:after="0"/>
        <w:rPr>
          <w:rFonts w:ascii="Arial" w:hAnsi="Arial" w:cs="Arial"/>
          <w:sz w:val="24"/>
          <w:szCs w:val="24"/>
        </w:rPr>
      </w:pPr>
      <w:r w:rsidRPr="00BB1A2A">
        <w:rPr>
          <w:rFonts w:ascii="Arial" w:hAnsi="Arial" w:cs="Arial"/>
          <w:sz w:val="24"/>
          <w:szCs w:val="24"/>
        </w:rPr>
        <w:t>Ta thấy cả 2 reducer trên có cùng chung actionType là UPDATE. Giả sử ta đang ở component SignIn, ta gọi dispatch action type là UPDATE, nó sẽ ra kết quả sau:</w:t>
      </w:r>
    </w:p>
    <w:p w:rsidR="00C91825" w:rsidRPr="00BB1A2A" w:rsidRDefault="00C91825" w:rsidP="00653A95">
      <w:pPr>
        <w:spacing w:after="0"/>
        <w:rPr>
          <w:rFonts w:ascii="Arial" w:hAnsi="Arial" w:cs="Arial"/>
          <w:sz w:val="24"/>
          <w:szCs w:val="24"/>
        </w:rPr>
      </w:pPr>
    </w:p>
    <w:p w:rsidR="00C91825" w:rsidRPr="00BB1A2A" w:rsidRDefault="00C91825" w:rsidP="00653A95">
      <w:pPr>
        <w:spacing w:after="0"/>
        <w:rPr>
          <w:rFonts w:ascii="Arial" w:hAnsi="Arial" w:cs="Arial"/>
          <w:sz w:val="24"/>
          <w:szCs w:val="24"/>
        </w:rPr>
      </w:pPr>
      <w:r w:rsidRPr="00BB1A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A7D85FD" wp14:editId="4C8A04CB">
            <wp:extent cx="197167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DC" w:rsidRPr="00BB1A2A" w:rsidRDefault="00EB65DC" w:rsidP="00653A95">
      <w:pPr>
        <w:spacing w:after="0"/>
        <w:rPr>
          <w:rFonts w:ascii="Arial" w:hAnsi="Arial" w:cs="Arial"/>
          <w:sz w:val="24"/>
          <w:szCs w:val="24"/>
        </w:rPr>
      </w:pPr>
    </w:p>
    <w:p w:rsidR="00FA59CF" w:rsidRPr="00BB1A2A" w:rsidRDefault="00FA59CF" w:rsidP="00653A95">
      <w:pPr>
        <w:spacing w:after="0"/>
        <w:rPr>
          <w:rFonts w:ascii="Arial" w:hAnsi="Arial" w:cs="Arial"/>
          <w:sz w:val="24"/>
          <w:szCs w:val="24"/>
        </w:rPr>
      </w:pPr>
      <w:r w:rsidRPr="00BB1A2A">
        <w:rPr>
          <w:rFonts w:ascii="Arial" w:hAnsi="Arial" w:cs="Arial"/>
          <w:sz w:val="24"/>
          <w:szCs w:val="24"/>
        </w:rPr>
        <w:t xml:space="preserve">Kết quả là nó cũng in ra luôn dòng của thằng Sign Up. </w:t>
      </w:r>
    </w:p>
    <w:p w:rsidR="00EB65DC" w:rsidRDefault="00EB65DC" w:rsidP="00653A95">
      <w:pPr>
        <w:spacing w:after="0"/>
        <w:rPr>
          <w:rFonts w:ascii="Courier New" w:hAnsi="Courier New" w:cs="Courier New"/>
          <w:shd w:val="pct15" w:color="auto" w:fill="FFFFFF"/>
        </w:rPr>
      </w:pPr>
    </w:p>
    <w:p w:rsidR="00EB65DC" w:rsidRPr="007F461E" w:rsidRDefault="00F672BC" w:rsidP="00653A95">
      <w:pPr>
        <w:spacing w:after="0"/>
        <w:rPr>
          <w:rFonts w:ascii="Arial" w:hAnsi="Arial" w:cs="Arial"/>
        </w:rPr>
      </w:pPr>
      <w:r w:rsidRPr="0048202C">
        <w:rPr>
          <w:rFonts w:ascii="Arial" w:hAnsi="Arial" w:cs="Arial"/>
          <w:b/>
        </w:rPr>
        <w:t>15.</w:t>
      </w:r>
      <w:r w:rsidRPr="007F461E">
        <w:rPr>
          <w:rFonts w:ascii="Arial" w:hAnsi="Arial" w:cs="Arial"/>
        </w:rPr>
        <w:t xml:space="preserve"> Nên cover trường hợp Back với </w:t>
      </w:r>
      <w:r w:rsidRPr="007F461E">
        <w:rPr>
          <w:rFonts w:ascii="Arial" w:hAnsi="Arial" w:cs="Arial"/>
          <w:b/>
        </w:rPr>
        <w:t>phím cứng</w:t>
      </w:r>
      <w:r w:rsidRPr="007F461E">
        <w:rPr>
          <w:rFonts w:ascii="Arial" w:hAnsi="Arial" w:cs="Arial"/>
        </w:rPr>
        <w:t xml:space="preserve"> trên android</w:t>
      </w:r>
      <w:r w:rsidR="002957FC" w:rsidRPr="007F461E">
        <w:rPr>
          <w:rFonts w:ascii="Arial" w:hAnsi="Arial" w:cs="Arial"/>
        </w:rPr>
        <w:t>.</w:t>
      </w:r>
    </w:p>
    <w:p w:rsidR="002957FC" w:rsidRPr="007F461E" w:rsidRDefault="002957FC" w:rsidP="00653A95">
      <w:pPr>
        <w:spacing w:after="0"/>
        <w:rPr>
          <w:rFonts w:ascii="Arial" w:hAnsi="Arial" w:cs="Arial"/>
        </w:rPr>
      </w:pPr>
      <w:r w:rsidRPr="007F461E">
        <w:rPr>
          <w:rFonts w:ascii="Arial" w:hAnsi="Arial" w:cs="Arial"/>
        </w:rPr>
        <w:t>TH dùng BackHandler trong release mode mà không có tác dụng, thêm dòng này vào file App.js.</w:t>
      </w:r>
    </w:p>
    <w:p w:rsidR="002957FC" w:rsidRPr="00F672BC" w:rsidRDefault="002957FC" w:rsidP="00653A95">
      <w:pPr>
        <w:spacing w:after="0"/>
        <w:rPr>
          <w:rFonts w:ascii="Courier New" w:hAnsi="Courier New" w:cs="Courier New"/>
        </w:rPr>
      </w:pPr>
    </w:p>
    <w:p w:rsidR="00EB65DC" w:rsidRPr="00F672BC" w:rsidRDefault="00EB65DC" w:rsidP="00653A95">
      <w:pPr>
        <w:spacing w:after="0"/>
        <w:rPr>
          <w:rFonts w:ascii="Courier New" w:hAnsi="Courier New" w:cs="Courier New"/>
        </w:rPr>
      </w:pPr>
    </w:p>
    <w:p w:rsidR="00EB65DC" w:rsidRPr="00F672BC" w:rsidRDefault="007F461E" w:rsidP="007F461E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34340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255" cy="287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0D" w:rsidRPr="00F737D5" w:rsidRDefault="00705D0D" w:rsidP="00653A95">
      <w:pPr>
        <w:spacing w:after="0"/>
        <w:rPr>
          <w:rFonts w:ascii="Arial" w:hAnsi="Arial" w:cs="Arial"/>
        </w:rPr>
      </w:pPr>
      <w:r w:rsidRPr="00F737D5">
        <w:rPr>
          <w:rFonts w:ascii="Arial" w:hAnsi="Arial" w:cs="Arial"/>
          <w:b/>
        </w:rPr>
        <w:lastRenderedPageBreak/>
        <w:t>16.</w:t>
      </w:r>
      <w:r w:rsidRPr="00F737D5">
        <w:rPr>
          <w:rFonts w:ascii="Arial" w:hAnsi="Arial" w:cs="Arial"/>
        </w:rPr>
        <w:t xml:space="preserve"> Cẩn thận với trường hợp gán mảng với mảng, vì sẽ liên quan đến trường hợp </w:t>
      </w:r>
      <w:r w:rsidRPr="00A1668A">
        <w:rPr>
          <w:rFonts w:ascii="Arial" w:hAnsi="Arial" w:cs="Arial"/>
          <w:b/>
        </w:rPr>
        <w:t>Shadow copy.</w:t>
      </w:r>
    </w:p>
    <w:p w:rsidR="00846B64" w:rsidRDefault="005C5280" w:rsidP="00653A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05D0D" w:rsidRPr="00F737D5">
        <w:rPr>
          <w:rFonts w:ascii="Arial" w:hAnsi="Arial" w:cs="Arial"/>
        </w:rPr>
        <w:t xml:space="preserve">Nếu chỉ với mảng generic (string, int, float,…) ta có thể dùng hàm </w:t>
      </w:r>
      <w:r w:rsidR="00705D0D" w:rsidRPr="00AF61B1">
        <w:rPr>
          <w:rFonts w:ascii="Arial" w:hAnsi="Arial" w:cs="Arial"/>
          <w:b/>
        </w:rPr>
        <w:t xml:space="preserve">.slice() </w:t>
      </w:r>
      <w:r w:rsidR="00705D0D" w:rsidRPr="00F737D5">
        <w:rPr>
          <w:rFonts w:ascii="Arial" w:hAnsi="Arial" w:cs="Arial"/>
        </w:rPr>
        <w:t xml:space="preserve">để </w:t>
      </w:r>
      <w:r w:rsidR="00846B64">
        <w:rPr>
          <w:rFonts w:ascii="Arial" w:hAnsi="Arial" w:cs="Arial"/>
        </w:rPr>
        <w:t>clone mảng</w:t>
      </w:r>
    </w:p>
    <w:p w:rsidR="00705D0D" w:rsidRDefault="005C5280" w:rsidP="00653A9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- </w:t>
      </w:r>
      <w:r w:rsidR="00705D0D" w:rsidRPr="00F737D5">
        <w:rPr>
          <w:rFonts w:ascii="Arial" w:hAnsi="Arial" w:cs="Arial"/>
        </w:rPr>
        <w:t xml:space="preserve">Nhưng với mảng chứa object thì ta nên dùng </w:t>
      </w:r>
      <w:r w:rsidR="00705D0D" w:rsidRPr="007E0C76">
        <w:rPr>
          <w:rFonts w:ascii="Arial" w:hAnsi="Arial" w:cs="Arial"/>
          <w:b/>
        </w:rPr>
        <w:t>JSON.parse(JSON.stringtify(array))</w:t>
      </w:r>
    </w:p>
    <w:p w:rsidR="008A3E23" w:rsidRDefault="008A3E23" w:rsidP="00653A95">
      <w:pPr>
        <w:spacing w:after="0"/>
        <w:rPr>
          <w:rFonts w:ascii="Arial" w:hAnsi="Arial" w:cs="Arial"/>
          <w:b/>
        </w:rPr>
      </w:pPr>
    </w:p>
    <w:p w:rsidR="008A3E23" w:rsidRDefault="008A3E23" w:rsidP="00653A95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17. </w:t>
      </w:r>
      <w:r>
        <w:rPr>
          <w:rFonts w:ascii="Arial" w:hAnsi="Arial" w:cs="Arial"/>
        </w:rPr>
        <w:t>Các component có thể</w:t>
      </w:r>
      <w:r w:rsidR="00117A95">
        <w:rPr>
          <w:rFonts w:ascii="Arial" w:hAnsi="Arial" w:cs="Arial"/>
        </w:rPr>
        <w:t xml:space="preserve"> dùng chung typeAction trong redux.</w:t>
      </w:r>
    </w:p>
    <w:p w:rsidR="00117A95" w:rsidRDefault="00117A95" w:rsidP="00653A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GIả sử ta có 2 comp A và B. Cả 2 comp đều có type action là isLoading. </w:t>
      </w:r>
    </w:p>
    <w:p w:rsidR="00117A95" w:rsidRDefault="00117A95" w:rsidP="00653A9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Trong action củ</w:t>
      </w:r>
      <w:r w:rsidR="000158D1">
        <w:rPr>
          <w:rFonts w:ascii="Arial" w:hAnsi="Arial" w:cs="Arial"/>
        </w:rPr>
        <w:t>a compA khi dispatch với type IS_LOADING, reducer của compB cũng sẽ dc gọi.</w:t>
      </w:r>
    </w:p>
    <w:p w:rsidR="00F36445" w:rsidRDefault="00F36445" w:rsidP="00653A95">
      <w:pPr>
        <w:spacing w:after="0"/>
        <w:rPr>
          <w:rFonts w:ascii="Arial" w:hAnsi="Arial" w:cs="Arial"/>
        </w:rPr>
      </w:pPr>
    </w:p>
    <w:p w:rsidR="00F36445" w:rsidRDefault="00F36445" w:rsidP="00653A95">
      <w:pPr>
        <w:spacing w:after="0"/>
        <w:rPr>
          <w:rFonts w:ascii="Arial" w:hAnsi="Arial" w:cs="Arial"/>
        </w:rPr>
      </w:pPr>
      <w:r w:rsidRPr="00950133">
        <w:rPr>
          <w:rFonts w:ascii="Arial" w:hAnsi="Arial" w:cs="Arial"/>
          <w:b/>
        </w:rPr>
        <w:t>18.</w:t>
      </w:r>
      <w:r>
        <w:rPr>
          <w:rFonts w:ascii="Arial" w:hAnsi="Arial" w:cs="Arial"/>
        </w:rPr>
        <w:t xml:space="preserve"> Trong trường hợp show Spinner, comp Spinner </w:t>
      </w:r>
      <w:r w:rsidRPr="00802CE7">
        <w:rPr>
          <w:rFonts w:ascii="Arial" w:hAnsi="Arial" w:cs="Arial"/>
          <w:b/>
        </w:rPr>
        <w:t>nên để đầu dòng</w:t>
      </w:r>
      <w:r>
        <w:rPr>
          <w:rFonts w:ascii="Arial" w:hAnsi="Arial" w:cs="Arial"/>
        </w:rPr>
        <w:t xml:space="preserve"> trong return của hàm render.</w:t>
      </w:r>
    </w:p>
    <w:p w:rsidR="00C50B50" w:rsidRDefault="00C50B50" w:rsidP="00653A95">
      <w:pPr>
        <w:spacing w:after="0"/>
        <w:rPr>
          <w:rFonts w:ascii="Arial" w:hAnsi="Arial" w:cs="Arial"/>
        </w:rPr>
      </w:pPr>
    </w:p>
    <w:p w:rsidR="00C3522C" w:rsidRPr="008A3E23" w:rsidRDefault="00C3522C" w:rsidP="00653A9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43425" cy="1200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DC" w:rsidRPr="00F737D5" w:rsidRDefault="00EB65DC" w:rsidP="00653A95">
      <w:pPr>
        <w:spacing w:after="0"/>
        <w:rPr>
          <w:rFonts w:ascii="Arial" w:hAnsi="Arial" w:cs="Arial"/>
        </w:rPr>
      </w:pPr>
    </w:p>
    <w:p w:rsidR="00EB65DC" w:rsidRPr="008D7DDE" w:rsidRDefault="00C01E6D" w:rsidP="00653A95">
      <w:pPr>
        <w:spacing w:after="0"/>
        <w:rPr>
          <w:rFonts w:ascii="Arial" w:hAnsi="Arial" w:cs="Arial"/>
          <w:b/>
        </w:rPr>
      </w:pPr>
      <w:r w:rsidRPr="008D7DDE">
        <w:rPr>
          <w:rFonts w:ascii="Arial" w:hAnsi="Arial" w:cs="Arial"/>
          <w:b/>
        </w:rPr>
        <w:t>19. FlatList</w:t>
      </w:r>
    </w:p>
    <w:p w:rsidR="00EB65DC" w:rsidRPr="004D6122" w:rsidRDefault="006744ED" w:rsidP="00653A95">
      <w:pPr>
        <w:spacing w:after="0"/>
        <w:rPr>
          <w:rFonts w:ascii="Arial" w:hAnsi="Arial" w:cs="Arial"/>
        </w:rPr>
      </w:pPr>
      <w:r w:rsidRPr="004D6122">
        <w:rPr>
          <w:rFonts w:ascii="Arial" w:hAnsi="Arial" w:cs="Arial"/>
        </w:rPr>
        <w:t>Muốn render lại Flatlist, dùng extraData.</w:t>
      </w:r>
    </w:p>
    <w:p w:rsidR="006744ED" w:rsidRPr="004D6122" w:rsidRDefault="006744ED" w:rsidP="00653A95">
      <w:pPr>
        <w:spacing w:after="0"/>
        <w:rPr>
          <w:rFonts w:ascii="Arial" w:hAnsi="Arial" w:cs="Arial"/>
        </w:rPr>
      </w:pPr>
      <w:r w:rsidRPr="004D6122">
        <w:rPr>
          <w:rFonts w:ascii="Arial" w:hAnsi="Arial" w:cs="Arial"/>
        </w:rPr>
        <w:t xml:space="preserve">Có 2 loại: </w:t>
      </w:r>
    </w:p>
    <w:p w:rsidR="006744ED" w:rsidRPr="004D6122" w:rsidRDefault="006744ED" w:rsidP="00653A95">
      <w:pPr>
        <w:spacing w:after="0"/>
        <w:rPr>
          <w:rFonts w:ascii="Arial" w:hAnsi="Arial" w:cs="Arial"/>
        </w:rPr>
      </w:pPr>
      <w:r w:rsidRPr="004D6122">
        <w:rPr>
          <w:rFonts w:ascii="Arial" w:hAnsi="Arial" w:cs="Arial"/>
        </w:rPr>
        <w:t xml:space="preserve"> + extraData: {this.state}</w:t>
      </w:r>
    </w:p>
    <w:p w:rsidR="006744ED" w:rsidRPr="004D6122" w:rsidRDefault="006744ED" w:rsidP="006744ED">
      <w:pPr>
        <w:spacing w:after="0"/>
        <w:rPr>
          <w:rFonts w:ascii="Arial" w:hAnsi="Arial" w:cs="Arial"/>
        </w:rPr>
      </w:pPr>
      <w:r w:rsidRPr="004D6122">
        <w:rPr>
          <w:rFonts w:ascii="Arial" w:hAnsi="Arial" w:cs="Arial"/>
        </w:rPr>
        <w:t xml:space="preserve"> </w:t>
      </w:r>
      <w:r w:rsidRPr="004D6122">
        <w:rPr>
          <w:rFonts w:ascii="Arial" w:hAnsi="Arial" w:cs="Arial"/>
        </w:rPr>
        <w:t>+ extraData: {</w:t>
      </w:r>
      <w:r w:rsidRPr="004D6122">
        <w:rPr>
          <w:rFonts w:ascii="Arial" w:hAnsi="Arial" w:cs="Arial"/>
        </w:rPr>
        <w:t>this.props</w:t>
      </w:r>
      <w:r w:rsidRPr="004D6122">
        <w:rPr>
          <w:rFonts w:ascii="Arial" w:hAnsi="Arial" w:cs="Arial"/>
        </w:rPr>
        <w:t>}</w:t>
      </w:r>
    </w:p>
    <w:p w:rsidR="006A1F15" w:rsidRPr="004D6122" w:rsidRDefault="006A1F15" w:rsidP="006744ED">
      <w:pPr>
        <w:spacing w:after="0"/>
        <w:rPr>
          <w:rFonts w:ascii="Arial" w:hAnsi="Arial" w:cs="Arial"/>
        </w:rPr>
      </w:pPr>
    </w:p>
    <w:p w:rsidR="006A1F15" w:rsidRDefault="006A1F15" w:rsidP="006744ED">
      <w:pPr>
        <w:spacing w:after="0"/>
        <w:rPr>
          <w:rFonts w:ascii="Courier New" w:hAnsi="Courier New" w:cs="Courier New"/>
        </w:rPr>
      </w:pPr>
      <w:r w:rsidRPr="008D7DDE">
        <w:rPr>
          <w:rFonts w:ascii="Arial" w:hAnsi="Arial" w:cs="Arial"/>
          <w:b/>
        </w:rPr>
        <w:t>20</w:t>
      </w:r>
      <w:r w:rsidRPr="004D6122">
        <w:rPr>
          <w:rFonts w:ascii="Arial" w:hAnsi="Arial" w:cs="Arial"/>
        </w:rPr>
        <w:t xml:space="preserve">. </w:t>
      </w:r>
      <w:r w:rsidRPr="00AC16BF">
        <w:rPr>
          <w:rFonts w:ascii="Arial" w:hAnsi="Arial" w:cs="Arial"/>
          <w:b/>
        </w:rPr>
        <w:t>Tạo border đường ngang,</w:t>
      </w:r>
      <w:r w:rsidRPr="004D6122">
        <w:rPr>
          <w:rFonts w:ascii="Arial" w:hAnsi="Arial" w:cs="Arial"/>
        </w:rPr>
        <w:t xml:space="preserve"> ta dùng &lt;View&gt; và kết hợp borderWidth và borderColor.</w:t>
      </w:r>
    </w:p>
    <w:p w:rsidR="001454F2" w:rsidRDefault="001454F2" w:rsidP="006744ED">
      <w:pPr>
        <w:spacing w:after="0"/>
        <w:rPr>
          <w:rFonts w:ascii="Courier New" w:hAnsi="Courier New" w:cs="Courier New"/>
        </w:rPr>
      </w:pPr>
    </w:p>
    <w:p w:rsidR="006A1F15" w:rsidRPr="00F672BC" w:rsidRDefault="00B12B1E" w:rsidP="006744E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7219950" cy="1400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5DC" w:rsidRPr="00F672BC" w:rsidRDefault="00EB65DC" w:rsidP="00653A95">
      <w:pPr>
        <w:spacing w:after="0"/>
        <w:rPr>
          <w:rFonts w:ascii="Courier New" w:hAnsi="Courier New" w:cs="Courier New"/>
        </w:rPr>
      </w:pPr>
    </w:p>
    <w:p w:rsidR="00EC6593" w:rsidRDefault="00A16C27" w:rsidP="00653A95">
      <w:pPr>
        <w:spacing w:after="0"/>
        <w:rPr>
          <w:rFonts w:ascii="Arial" w:hAnsi="Arial" w:cs="Arial"/>
          <w:b/>
        </w:rPr>
      </w:pPr>
      <w:r w:rsidRPr="00A16C27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1. Tạo modal với background ngoài được làm mờ, </w:t>
      </w:r>
      <w:r w:rsidR="00EC6593">
        <w:rPr>
          <w:rFonts w:ascii="Arial" w:hAnsi="Arial" w:cs="Arial"/>
          <w:b/>
        </w:rPr>
        <w:t>và có thể thoát ra khi click vào nó.</w:t>
      </w:r>
    </w:p>
    <w:p w:rsidR="00156C9E" w:rsidRDefault="00156C9E" w:rsidP="00653A95">
      <w:pPr>
        <w:spacing w:after="0"/>
        <w:rPr>
          <w:rFonts w:ascii="Arial" w:hAnsi="Arial" w:cs="Arial"/>
          <w:b/>
        </w:rPr>
      </w:pPr>
    </w:p>
    <w:p w:rsidR="00C22EC3" w:rsidRDefault="00156C9E" w:rsidP="00156C9E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6019800" cy="273988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47" cy="274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B5" w:rsidRDefault="00885C04" w:rsidP="00156C9E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514975" cy="3028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B5" w:rsidRDefault="007948B5" w:rsidP="007948B5">
      <w:pPr>
        <w:spacing w:after="0"/>
        <w:rPr>
          <w:rFonts w:ascii="Arial" w:hAnsi="Arial" w:cs="Arial"/>
          <w:b/>
        </w:rPr>
      </w:pPr>
    </w:p>
    <w:p w:rsidR="007948B5" w:rsidRDefault="007948B5" w:rsidP="007948B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22. Array không có phần tử không phải null.</w:t>
      </w:r>
    </w:p>
    <w:p w:rsidR="007948B5" w:rsidRPr="007E1E5D" w:rsidRDefault="007948B5" w:rsidP="007948B5">
      <w:pPr>
        <w:spacing w:after="0"/>
        <w:rPr>
          <w:rFonts w:ascii="Arial" w:hAnsi="Arial" w:cs="Arial"/>
        </w:rPr>
      </w:pPr>
      <w:r w:rsidRPr="007E1E5D">
        <w:rPr>
          <w:rFonts w:ascii="Arial" w:hAnsi="Arial" w:cs="Arial"/>
        </w:rPr>
        <w:t>Luu ý 2 câu lệnh so sánh sau:</w:t>
      </w:r>
    </w:p>
    <w:p w:rsidR="007948B5" w:rsidRPr="007E1E5D" w:rsidRDefault="007948B5" w:rsidP="007948B5">
      <w:pPr>
        <w:spacing w:after="0"/>
        <w:rPr>
          <w:rFonts w:ascii="Arial" w:hAnsi="Arial" w:cs="Arial"/>
        </w:rPr>
      </w:pPr>
      <w:r w:rsidRPr="007E1E5D">
        <w:rPr>
          <w:rFonts w:ascii="Arial" w:hAnsi="Arial" w:cs="Arial"/>
        </w:rPr>
        <w:t xml:space="preserve"> + if(array) =&gt; check array có null không</w:t>
      </w:r>
    </w:p>
    <w:p w:rsidR="0092743B" w:rsidRDefault="007948B5" w:rsidP="007948B5">
      <w:pPr>
        <w:spacing w:after="0"/>
        <w:rPr>
          <w:rFonts w:ascii="Arial" w:hAnsi="Arial" w:cs="Arial"/>
        </w:rPr>
      </w:pPr>
      <w:r w:rsidRPr="007E1E5D">
        <w:rPr>
          <w:rFonts w:ascii="Arial" w:hAnsi="Arial" w:cs="Arial"/>
        </w:rPr>
        <w:t xml:space="preserve"> + if(array.length &gt; 0) =&gt; check array có phần tử không</w:t>
      </w:r>
    </w:p>
    <w:p w:rsidR="0092743B" w:rsidRDefault="0092743B" w:rsidP="007948B5">
      <w:pPr>
        <w:spacing w:after="0"/>
        <w:rPr>
          <w:rFonts w:ascii="Arial" w:hAnsi="Arial" w:cs="Arial"/>
        </w:rPr>
      </w:pPr>
    </w:p>
    <w:p w:rsidR="0092743B" w:rsidRDefault="0092743B" w:rsidP="007948B5">
      <w:pPr>
        <w:spacing w:after="0"/>
        <w:rPr>
          <w:rFonts w:ascii="Arial" w:hAnsi="Arial" w:cs="Arial"/>
          <w:b/>
        </w:rPr>
      </w:pPr>
      <w:r w:rsidRPr="00FA2426">
        <w:rPr>
          <w:rFonts w:ascii="Arial" w:hAnsi="Arial" w:cs="Arial"/>
          <w:b/>
        </w:rPr>
        <w:t>23. Cách dùng style với styleSheet kết hợp với style riêng.</w:t>
      </w:r>
    </w:p>
    <w:p w:rsidR="00B64A32" w:rsidRPr="00FA2426" w:rsidRDefault="00B64A32" w:rsidP="007948B5">
      <w:pPr>
        <w:spacing w:after="0"/>
        <w:rPr>
          <w:rFonts w:ascii="Arial" w:hAnsi="Arial" w:cs="Arial"/>
          <w:b/>
        </w:rPr>
      </w:pPr>
    </w:p>
    <w:p w:rsidR="0040577B" w:rsidRDefault="0092743B" w:rsidP="00B64A32">
      <w:pPr>
        <w:spacing w:after="0"/>
        <w:jc w:val="center"/>
        <w:rPr>
          <w:rFonts w:ascii="Courier New" w:hAnsi="Courier New" w:cs="Courier New"/>
          <w:sz w:val="24"/>
        </w:rPr>
      </w:pPr>
      <w:r w:rsidRPr="00B64A32">
        <w:rPr>
          <w:rFonts w:ascii="Courier New" w:hAnsi="Courier New" w:cs="Courier New"/>
          <w:sz w:val="24"/>
        </w:rPr>
        <w:t>&lt;View style={ [ style.title, {color: ‘red’} ] }</w:t>
      </w:r>
      <w:r w:rsidR="00FE3C2C" w:rsidRPr="00B64A32">
        <w:rPr>
          <w:rFonts w:ascii="Courier New" w:hAnsi="Courier New" w:cs="Courier New"/>
          <w:sz w:val="24"/>
        </w:rPr>
        <w:t xml:space="preserve"> &gt;</w:t>
      </w:r>
      <w:r w:rsidR="00DF6859">
        <w:rPr>
          <w:rFonts w:ascii="Courier New" w:hAnsi="Courier New" w:cs="Courier New"/>
          <w:sz w:val="24"/>
        </w:rPr>
        <w:t xml:space="preserve"> </w:t>
      </w:r>
    </w:p>
    <w:p w:rsidR="0040577B" w:rsidRDefault="0040577B" w:rsidP="0040577B">
      <w:pPr>
        <w:spacing w:after="0"/>
        <w:rPr>
          <w:rFonts w:ascii="Courier New" w:hAnsi="Courier New" w:cs="Courier New"/>
          <w:sz w:val="24"/>
        </w:rPr>
      </w:pPr>
    </w:p>
    <w:p w:rsidR="0040577B" w:rsidRPr="004343CC" w:rsidRDefault="0040577B" w:rsidP="0040577B">
      <w:pPr>
        <w:spacing w:after="0"/>
        <w:rPr>
          <w:rFonts w:ascii="Arial" w:hAnsi="Arial" w:cs="Arial"/>
          <w:b/>
          <w:sz w:val="24"/>
        </w:rPr>
      </w:pPr>
      <w:r w:rsidRPr="004343CC">
        <w:rPr>
          <w:rFonts w:ascii="Arial" w:hAnsi="Arial" w:cs="Arial"/>
          <w:b/>
          <w:sz w:val="24"/>
        </w:rPr>
        <w:t>24. Các hotkey với iOS:</w:t>
      </w:r>
    </w:p>
    <w:p w:rsidR="0040577B" w:rsidRPr="004343CC" w:rsidRDefault="0040577B" w:rsidP="00830198">
      <w:pPr>
        <w:spacing w:after="0"/>
        <w:ind w:left="720"/>
        <w:rPr>
          <w:rFonts w:ascii="Arial" w:hAnsi="Arial" w:cs="Arial"/>
          <w:sz w:val="24"/>
        </w:rPr>
      </w:pPr>
      <w:r w:rsidRPr="004343CC">
        <w:rPr>
          <w:rFonts w:ascii="Arial" w:hAnsi="Arial" w:cs="Arial"/>
          <w:sz w:val="24"/>
        </w:rPr>
        <w:t>Refresh: command + R</w:t>
      </w:r>
    </w:p>
    <w:p w:rsidR="0040577B" w:rsidRDefault="0040577B" w:rsidP="00830198">
      <w:pPr>
        <w:spacing w:after="0"/>
        <w:ind w:left="720"/>
        <w:rPr>
          <w:rFonts w:ascii="Arial" w:hAnsi="Arial" w:cs="Arial"/>
          <w:sz w:val="24"/>
        </w:rPr>
      </w:pPr>
      <w:r w:rsidRPr="004343CC">
        <w:rPr>
          <w:rFonts w:ascii="Arial" w:hAnsi="Arial" w:cs="Arial"/>
          <w:sz w:val="24"/>
        </w:rPr>
        <w:t>Dev Setting menu: command + D</w:t>
      </w:r>
    </w:p>
    <w:p w:rsidR="00830198" w:rsidRDefault="00830198" w:rsidP="00830198">
      <w:pPr>
        <w:spacing w:after="0"/>
        <w:rPr>
          <w:rFonts w:ascii="Arial" w:hAnsi="Arial" w:cs="Arial"/>
          <w:sz w:val="24"/>
        </w:rPr>
      </w:pPr>
    </w:p>
    <w:p w:rsidR="00830198" w:rsidRDefault="00414CD9" w:rsidP="00830198">
      <w:pPr>
        <w:spacing w:after="0"/>
        <w:rPr>
          <w:rFonts w:ascii="Arial" w:hAnsi="Arial" w:cs="Arial"/>
          <w:sz w:val="24"/>
        </w:rPr>
      </w:pPr>
      <w:r w:rsidRPr="00414CD9">
        <w:rPr>
          <w:rFonts w:ascii="Arial" w:hAnsi="Arial" w:cs="Arial"/>
          <w:b/>
          <w:sz w:val="24"/>
        </w:rPr>
        <w:t>25.</w:t>
      </w:r>
      <w:r>
        <w:rPr>
          <w:rFonts w:ascii="Arial" w:hAnsi="Arial" w:cs="Arial"/>
          <w:sz w:val="24"/>
        </w:rPr>
        <w:t xml:space="preserve"> ListItem có thể gắn onPress.</w:t>
      </w:r>
    </w:p>
    <w:p w:rsidR="00414CD9" w:rsidRDefault="00414CD9" w:rsidP="00830198">
      <w:pPr>
        <w:spacing w:after="0"/>
        <w:rPr>
          <w:rFonts w:ascii="Arial" w:hAnsi="Arial" w:cs="Arial"/>
          <w:sz w:val="24"/>
        </w:rPr>
      </w:pPr>
    </w:p>
    <w:p w:rsidR="00414CD9" w:rsidRPr="003F24B4" w:rsidRDefault="00976FB3" w:rsidP="00830198">
      <w:pPr>
        <w:spacing w:after="0"/>
        <w:rPr>
          <w:rFonts w:ascii="Arial" w:hAnsi="Arial" w:cs="Arial"/>
          <w:b/>
          <w:sz w:val="24"/>
        </w:rPr>
      </w:pPr>
      <w:r w:rsidRPr="003F24B4">
        <w:rPr>
          <w:rFonts w:ascii="Arial" w:hAnsi="Arial" w:cs="Arial"/>
          <w:b/>
          <w:sz w:val="24"/>
        </w:rPr>
        <w:t>26.</w:t>
      </w:r>
    </w:p>
    <w:p w:rsidR="001D1EF8" w:rsidRDefault="00D926B5" w:rsidP="00D926B5">
      <w:pPr>
        <w:spacing w:after="0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600700" cy="1647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F8" w:rsidRDefault="001D1EF8" w:rsidP="001D1EF8">
      <w:pPr>
        <w:spacing w:after="0"/>
        <w:rPr>
          <w:rFonts w:ascii="Courier New" w:hAnsi="Courier New" w:cs="Courier New"/>
          <w:b/>
        </w:rPr>
      </w:pPr>
    </w:p>
    <w:p w:rsidR="001D1EF8" w:rsidRDefault="00F321AC" w:rsidP="001D1EF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r w:rsidR="001D1EF8">
        <w:rPr>
          <w:rFonts w:ascii="Arial" w:hAnsi="Arial" w:cs="Arial"/>
        </w:rPr>
        <w:t xml:space="preserve">Để TextInput ở giữa, dùng </w:t>
      </w:r>
      <w:r w:rsidR="001D1EF8" w:rsidRPr="00D45188">
        <w:rPr>
          <w:rFonts w:ascii="Arial" w:hAnsi="Arial" w:cs="Arial"/>
          <w:b/>
        </w:rPr>
        <w:t>alignItems</w:t>
      </w:r>
      <w:r w:rsidR="001D1EF8">
        <w:rPr>
          <w:rFonts w:ascii="Arial" w:hAnsi="Arial" w:cs="Arial"/>
        </w:rPr>
        <w:t xml:space="preserve"> với View.</w:t>
      </w:r>
    </w:p>
    <w:p w:rsidR="001D1EF8" w:rsidRDefault="00F321AC" w:rsidP="001D1EF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r w:rsidR="001D1EF8">
        <w:rPr>
          <w:rFonts w:ascii="Arial" w:hAnsi="Arial" w:cs="Arial"/>
        </w:rPr>
        <w:t xml:space="preserve">Để chỉnh màu cho placeholder, dùng </w:t>
      </w:r>
      <w:r w:rsidR="001D1EF8" w:rsidRPr="00D45188">
        <w:rPr>
          <w:rFonts w:ascii="Arial" w:hAnsi="Arial" w:cs="Arial"/>
          <w:b/>
        </w:rPr>
        <w:t>placeHolderTextColor</w:t>
      </w:r>
      <w:r w:rsidR="001D1EF8">
        <w:rPr>
          <w:rFonts w:ascii="Arial" w:hAnsi="Arial" w:cs="Arial"/>
        </w:rPr>
        <w:t>. (có thể dùng màu rgba)</w:t>
      </w:r>
    </w:p>
    <w:p w:rsidR="00232EE4" w:rsidRDefault="00F321AC" w:rsidP="001D1EF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+ </w:t>
      </w:r>
      <w:r w:rsidR="001D1EF8">
        <w:rPr>
          <w:rFonts w:ascii="Arial" w:hAnsi="Arial" w:cs="Arial"/>
        </w:rPr>
        <w:t>Để bỏ underline của TextInput,  chỉnh màu transparent trong prop</w:t>
      </w:r>
      <w:r w:rsidR="000E68A6">
        <w:rPr>
          <w:rFonts w:ascii="Arial" w:hAnsi="Arial" w:cs="Arial"/>
        </w:rPr>
        <w:t xml:space="preserve"> </w:t>
      </w:r>
      <w:r w:rsidR="000E68A6" w:rsidRPr="00D45188">
        <w:rPr>
          <w:rFonts w:ascii="Arial" w:hAnsi="Arial" w:cs="Arial"/>
          <w:b/>
        </w:rPr>
        <w:t>underlineColorAndroid</w:t>
      </w:r>
      <w:r w:rsidR="000E68A6">
        <w:rPr>
          <w:rFonts w:ascii="Arial" w:hAnsi="Arial" w:cs="Arial"/>
        </w:rPr>
        <w:t>.</w:t>
      </w:r>
      <w:r w:rsidR="001D1EF8">
        <w:rPr>
          <w:rFonts w:ascii="Arial" w:hAnsi="Arial" w:cs="Arial"/>
        </w:rPr>
        <w:t xml:space="preserve"> </w:t>
      </w:r>
    </w:p>
    <w:p w:rsidR="00C20AA5" w:rsidRDefault="00C20AA5" w:rsidP="001D1EF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+ Không nên dùng &lt;TextInput&gt;{this.state.text}&lt;TextInput&gt; mà thay vào đó là:</w:t>
      </w:r>
    </w:p>
    <w:p w:rsidR="00C20AA5" w:rsidRDefault="00C20AA5" w:rsidP="001D1EF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&lt;TextInput value: this.state.text /&gt; </w:t>
      </w:r>
    </w:p>
    <w:p w:rsidR="003F24B4" w:rsidRDefault="003F24B4" w:rsidP="001D1EF8">
      <w:pPr>
        <w:spacing w:after="0"/>
        <w:rPr>
          <w:rFonts w:ascii="Arial" w:hAnsi="Arial" w:cs="Arial"/>
        </w:rPr>
      </w:pPr>
    </w:p>
    <w:p w:rsidR="003F24B4" w:rsidRDefault="003F24B4" w:rsidP="001D1EF8">
      <w:pPr>
        <w:spacing w:after="0"/>
        <w:rPr>
          <w:rFonts w:ascii="Arial" w:hAnsi="Arial" w:cs="Arial"/>
        </w:rPr>
      </w:pPr>
    </w:p>
    <w:p w:rsidR="003F24B4" w:rsidRDefault="003F24B4" w:rsidP="001D1EF8">
      <w:pPr>
        <w:spacing w:after="0"/>
        <w:rPr>
          <w:rFonts w:ascii="Arial" w:hAnsi="Arial" w:cs="Arial"/>
        </w:rPr>
      </w:pPr>
    </w:p>
    <w:p w:rsidR="003F24B4" w:rsidRDefault="003F24B4" w:rsidP="001D1EF8">
      <w:pPr>
        <w:spacing w:after="0"/>
        <w:rPr>
          <w:rFonts w:ascii="Arial" w:hAnsi="Arial" w:cs="Arial"/>
        </w:rPr>
      </w:pPr>
    </w:p>
    <w:p w:rsidR="003F24B4" w:rsidRPr="004D74FF" w:rsidRDefault="003F24B4" w:rsidP="001D1EF8">
      <w:pPr>
        <w:spacing w:after="0"/>
        <w:rPr>
          <w:rFonts w:ascii="Arial" w:hAnsi="Arial" w:cs="Arial"/>
          <w:b/>
        </w:rPr>
      </w:pPr>
      <w:r w:rsidRPr="004D74FF">
        <w:rPr>
          <w:rFonts w:ascii="Arial" w:hAnsi="Arial" w:cs="Arial"/>
          <w:b/>
        </w:rPr>
        <w:t>27.</w:t>
      </w:r>
    </w:p>
    <w:p w:rsidR="003F24B4" w:rsidRDefault="003F24B4" w:rsidP="001D1EF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Chia flex cho view con.</w:t>
      </w:r>
    </w:p>
    <w:p w:rsidR="003F24B4" w:rsidRDefault="003F24B4" w:rsidP="001D1EF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Với flexDirection = ‘row’: </w:t>
      </w:r>
    </w:p>
    <w:p w:rsidR="003F24B4" w:rsidRDefault="003F24B4" w:rsidP="001D1EF8">
      <w:pPr>
        <w:spacing w:after="0"/>
        <w:rPr>
          <w:rFonts w:ascii="Arial" w:hAnsi="Arial" w:cs="Arial"/>
        </w:rPr>
      </w:pPr>
    </w:p>
    <w:p w:rsidR="003F24B4" w:rsidRDefault="00853F62" w:rsidP="001D1EF8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10025" cy="1562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EE4" w:rsidRDefault="003F24B4" w:rsidP="001D1EF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Với flexDirection = ‘</w:t>
      </w:r>
      <w:r>
        <w:rPr>
          <w:rFonts w:ascii="Arial" w:hAnsi="Arial" w:cs="Arial"/>
        </w:rPr>
        <w:t>column’</w:t>
      </w:r>
      <w:r>
        <w:rPr>
          <w:rFonts w:ascii="Arial" w:hAnsi="Arial" w:cs="Arial"/>
        </w:rPr>
        <w:t>:</w:t>
      </w:r>
    </w:p>
    <w:p w:rsidR="00232EE4" w:rsidRDefault="00232EE4" w:rsidP="001D1EF8">
      <w:pPr>
        <w:spacing w:after="0"/>
        <w:rPr>
          <w:rFonts w:ascii="Arial" w:hAnsi="Arial" w:cs="Arial"/>
        </w:rPr>
      </w:pPr>
    </w:p>
    <w:p w:rsidR="00232EE4" w:rsidRDefault="00853F62" w:rsidP="001D1EF8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390775" cy="1876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D1" w:rsidRDefault="003E75D1" w:rsidP="001D1EF8">
      <w:pPr>
        <w:spacing w:after="0"/>
        <w:rPr>
          <w:rFonts w:ascii="Arial" w:hAnsi="Arial" w:cs="Arial"/>
        </w:rPr>
      </w:pPr>
    </w:p>
    <w:p w:rsidR="003E75D1" w:rsidRPr="00864381" w:rsidRDefault="003E75D1" w:rsidP="001D1EF8">
      <w:pPr>
        <w:spacing w:after="0"/>
        <w:rPr>
          <w:rFonts w:ascii="Arial" w:hAnsi="Arial" w:cs="Arial"/>
          <w:b/>
        </w:rPr>
      </w:pPr>
      <w:r w:rsidRPr="00864381">
        <w:rPr>
          <w:rFonts w:ascii="Arial" w:hAnsi="Arial" w:cs="Arial"/>
          <w:b/>
        </w:rPr>
        <w:t>28.</w:t>
      </w:r>
    </w:p>
    <w:p w:rsidR="003E75D1" w:rsidRDefault="003C28A6" w:rsidP="001D1EF8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219950" cy="2924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A6" w:rsidRDefault="003C28A6" w:rsidP="001D1EF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Xem trường hợp trên, có những trường hợp ko nhất thiết phải dùng flex cho view con.</w:t>
      </w:r>
    </w:p>
    <w:p w:rsidR="000C0A68" w:rsidRDefault="000C0A68" w:rsidP="001D1EF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Ở hình 2, ta thấy nếu gán flex cho view con thì List sẽ không nằm dưới.</w:t>
      </w:r>
    </w:p>
    <w:p w:rsidR="006C644A" w:rsidRDefault="006C644A" w:rsidP="001D1EF8">
      <w:pPr>
        <w:spacing w:after="0"/>
        <w:rPr>
          <w:rFonts w:ascii="Arial" w:hAnsi="Arial" w:cs="Arial"/>
        </w:rPr>
      </w:pPr>
    </w:p>
    <w:p w:rsidR="006C644A" w:rsidRDefault="006C644A" w:rsidP="001D1EF8">
      <w:pPr>
        <w:spacing w:after="0"/>
        <w:rPr>
          <w:rFonts w:ascii="Arial" w:hAnsi="Arial" w:cs="Arial"/>
        </w:rPr>
      </w:pPr>
      <w:r w:rsidRPr="00E61197">
        <w:rPr>
          <w:rFonts w:ascii="Arial" w:hAnsi="Arial" w:cs="Arial"/>
          <w:b/>
        </w:rPr>
        <w:t>29</w:t>
      </w:r>
      <w:r>
        <w:rPr>
          <w:rFonts w:ascii="Arial" w:hAnsi="Arial" w:cs="Arial"/>
        </w:rPr>
        <w:t>. Để code chạy đúng nhất, đôi khi ta nên Reload lại app. Vì khi reload thì các redux state sẽ reset lại như ban đầu.</w:t>
      </w:r>
    </w:p>
    <w:p w:rsidR="00E61197" w:rsidRDefault="00E61197" w:rsidP="001D1EF8">
      <w:pPr>
        <w:spacing w:after="0"/>
        <w:rPr>
          <w:rFonts w:ascii="Arial" w:hAnsi="Arial" w:cs="Arial"/>
        </w:rPr>
      </w:pPr>
    </w:p>
    <w:p w:rsidR="00D979FB" w:rsidRDefault="00D979FB" w:rsidP="001D1EF8">
      <w:pPr>
        <w:spacing w:after="0"/>
        <w:rPr>
          <w:rFonts w:ascii="Arial" w:hAnsi="Arial" w:cs="Arial"/>
        </w:rPr>
      </w:pPr>
    </w:p>
    <w:p w:rsidR="00D979FB" w:rsidRPr="0026799D" w:rsidRDefault="00D979FB" w:rsidP="001D1EF8">
      <w:pPr>
        <w:spacing w:after="0"/>
        <w:rPr>
          <w:rFonts w:ascii="Arial" w:hAnsi="Arial" w:cs="Arial"/>
          <w:b/>
        </w:rPr>
      </w:pPr>
      <w:r w:rsidRPr="0026799D">
        <w:rPr>
          <w:rFonts w:ascii="Arial" w:hAnsi="Arial" w:cs="Arial"/>
          <w:b/>
        </w:rPr>
        <w:lastRenderedPageBreak/>
        <w:t>30.</w:t>
      </w:r>
      <w:r w:rsidR="0084064A" w:rsidRPr="0026799D">
        <w:rPr>
          <w:rFonts w:ascii="Arial" w:hAnsi="Arial" w:cs="Arial"/>
          <w:b/>
        </w:rPr>
        <w:t xml:space="preserve"> </w:t>
      </w:r>
    </w:p>
    <w:p w:rsidR="00473D64" w:rsidRDefault="00564937" w:rsidP="001D1EF8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3352800" cy="1800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8EB" w:rsidRPr="0026799D" w:rsidRDefault="00473D64" w:rsidP="001D1EF8">
      <w:pPr>
        <w:spacing w:after="0"/>
        <w:rPr>
          <w:rFonts w:ascii="Arial" w:hAnsi="Arial" w:cs="Arial"/>
        </w:rPr>
      </w:pPr>
      <w:r w:rsidRPr="0026799D">
        <w:rPr>
          <w:rFonts w:ascii="Arial" w:hAnsi="Arial" w:cs="Arial"/>
        </w:rPr>
        <w:t>Giả sử ta chỉ thay đổi state trong compB, chỉ có compB render lại, ko render compA.</w:t>
      </w:r>
    </w:p>
    <w:p w:rsidR="00A518EB" w:rsidRPr="0026799D" w:rsidRDefault="00A518EB" w:rsidP="001D1EF8">
      <w:pPr>
        <w:spacing w:after="0"/>
        <w:rPr>
          <w:rFonts w:ascii="Arial" w:hAnsi="Arial" w:cs="Arial"/>
          <w:b/>
        </w:rPr>
      </w:pPr>
    </w:p>
    <w:p w:rsidR="00564CEE" w:rsidRDefault="00A518EB" w:rsidP="001D1EF8">
      <w:pPr>
        <w:spacing w:after="0"/>
        <w:rPr>
          <w:rFonts w:ascii="Arial" w:hAnsi="Arial" w:cs="Arial"/>
          <w:b/>
        </w:rPr>
      </w:pPr>
      <w:r w:rsidRPr="0026799D">
        <w:rPr>
          <w:rFonts w:ascii="Arial" w:hAnsi="Arial" w:cs="Arial"/>
          <w:b/>
        </w:rPr>
        <w:t>31.</w:t>
      </w:r>
      <w:r w:rsidR="00564CEE">
        <w:rPr>
          <w:rFonts w:ascii="Arial" w:hAnsi="Arial" w:cs="Arial"/>
          <w:b/>
        </w:rPr>
        <w:t xml:space="preserve"> setNativeProps kết hợp ref.</w:t>
      </w:r>
    </w:p>
    <w:p w:rsidR="005B3857" w:rsidRPr="0081153D" w:rsidRDefault="00AB19C8" w:rsidP="001D1EF8">
      <w:pPr>
        <w:spacing w:after="0"/>
        <w:rPr>
          <w:rFonts w:ascii="Arial" w:hAnsi="Arial" w:cs="Arial"/>
        </w:rPr>
      </w:pPr>
      <w:r w:rsidRPr="0081153D">
        <w:rPr>
          <w:rFonts w:ascii="Arial" w:hAnsi="Arial" w:cs="Arial"/>
        </w:rPr>
        <w:t>Trong VD dưới, khi nhấn vào button, thì button đó sẽ thay đổi background.</w:t>
      </w:r>
    </w:p>
    <w:p w:rsidR="00EA5968" w:rsidRDefault="00EA5968" w:rsidP="001D1EF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171825" cy="2066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968" w:rsidRDefault="00EA5968" w:rsidP="001D1EF8">
      <w:pPr>
        <w:spacing w:after="0"/>
        <w:rPr>
          <w:rFonts w:ascii="Arial" w:hAnsi="Arial" w:cs="Arial"/>
          <w:b/>
        </w:rPr>
      </w:pPr>
    </w:p>
    <w:p w:rsidR="00164824" w:rsidRDefault="00EA5968" w:rsidP="001D1EF8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6372225" cy="3648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824" w:rsidRDefault="00164824" w:rsidP="001D1EF8">
      <w:pPr>
        <w:spacing w:after="0"/>
        <w:rPr>
          <w:rFonts w:ascii="Courier New" w:hAnsi="Courier New" w:cs="Courier New"/>
          <w:b/>
        </w:rPr>
      </w:pPr>
    </w:p>
    <w:p w:rsidR="00164824" w:rsidRDefault="00164824" w:rsidP="001D1EF8">
      <w:pPr>
        <w:spacing w:after="0"/>
        <w:rPr>
          <w:rFonts w:ascii="Courier New" w:hAnsi="Courier New" w:cs="Courier New"/>
          <w:b/>
        </w:rPr>
      </w:pPr>
    </w:p>
    <w:p w:rsidR="00164824" w:rsidRDefault="00164824" w:rsidP="001D1EF8">
      <w:pPr>
        <w:spacing w:after="0"/>
        <w:rPr>
          <w:rFonts w:ascii="Courier New" w:hAnsi="Courier New" w:cs="Courier New"/>
          <w:b/>
        </w:rPr>
      </w:pPr>
    </w:p>
    <w:p w:rsidR="00164824" w:rsidRDefault="00164824" w:rsidP="001D1EF8">
      <w:pPr>
        <w:spacing w:after="0"/>
        <w:rPr>
          <w:rFonts w:ascii="Courier New" w:hAnsi="Courier New" w:cs="Courier New"/>
          <w:b/>
        </w:rPr>
      </w:pPr>
    </w:p>
    <w:p w:rsidR="00164824" w:rsidRPr="008C1A41" w:rsidRDefault="00164824" w:rsidP="001D1EF8">
      <w:pPr>
        <w:spacing w:after="0"/>
        <w:rPr>
          <w:rFonts w:ascii="Arial" w:hAnsi="Arial" w:cs="Arial"/>
          <w:b/>
        </w:rPr>
      </w:pPr>
      <w:r w:rsidRPr="008C1A41">
        <w:rPr>
          <w:rFonts w:ascii="Arial" w:hAnsi="Arial" w:cs="Arial"/>
          <w:b/>
        </w:rPr>
        <w:lastRenderedPageBreak/>
        <w:t>32. Chỉnh &lt;Text&gt; vào vị trí vertical center =&gt; Dùng &lt;View&gt;</w:t>
      </w:r>
    </w:p>
    <w:p w:rsidR="00164824" w:rsidRPr="001077C1" w:rsidRDefault="00164824" w:rsidP="001D1EF8">
      <w:pPr>
        <w:spacing w:after="0"/>
        <w:rPr>
          <w:rFonts w:ascii="Courier New" w:hAnsi="Courier New" w:cs="Courier New"/>
        </w:rPr>
      </w:pPr>
      <w:r w:rsidRPr="001077C1">
        <w:rPr>
          <w:rFonts w:ascii="Courier New" w:hAnsi="Courier New" w:cs="Courier New"/>
        </w:rPr>
        <w:t>&lt;View style={{position: ‘absolute’, top: 0, botto: 0}}&gt;</w:t>
      </w:r>
    </w:p>
    <w:p w:rsidR="00164824" w:rsidRPr="001077C1" w:rsidRDefault="00164824" w:rsidP="001D1EF8">
      <w:pPr>
        <w:spacing w:after="0"/>
        <w:rPr>
          <w:rFonts w:ascii="Courier New" w:hAnsi="Courier New" w:cs="Courier New"/>
        </w:rPr>
      </w:pPr>
      <w:r w:rsidRPr="001077C1">
        <w:rPr>
          <w:rFonts w:ascii="Courier New" w:hAnsi="Courier New" w:cs="Courier New"/>
        </w:rPr>
        <w:tab/>
        <w:t>&lt;Text&gt;abc&lt;Text&gt;</w:t>
      </w:r>
    </w:p>
    <w:p w:rsidR="005B0475" w:rsidRDefault="00164824" w:rsidP="001D1EF8">
      <w:pPr>
        <w:spacing w:after="0"/>
        <w:rPr>
          <w:rFonts w:ascii="Courier New" w:hAnsi="Courier New" w:cs="Courier New"/>
        </w:rPr>
      </w:pPr>
      <w:r w:rsidRPr="001077C1">
        <w:rPr>
          <w:rFonts w:ascii="Courier New" w:hAnsi="Courier New" w:cs="Courier New"/>
        </w:rPr>
        <w:t>&lt;/View&gt;</w:t>
      </w:r>
    </w:p>
    <w:p w:rsidR="005B0475" w:rsidRDefault="005B0475" w:rsidP="001D1EF8">
      <w:pPr>
        <w:spacing w:after="0"/>
        <w:rPr>
          <w:rFonts w:ascii="Courier New" w:hAnsi="Courier New" w:cs="Courier New"/>
          <w:b/>
        </w:rPr>
      </w:pPr>
    </w:p>
    <w:p w:rsidR="005B0475" w:rsidRPr="00F805FD" w:rsidRDefault="005B0475" w:rsidP="001D1EF8">
      <w:pPr>
        <w:spacing w:after="0"/>
        <w:rPr>
          <w:rFonts w:ascii="Arial" w:hAnsi="Arial" w:cs="Arial"/>
          <w:b/>
        </w:rPr>
      </w:pPr>
      <w:r w:rsidRPr="00F805FD">
        <w:rPr>
          <w:rFonts w:ascii="Arial" w:hAnsi="Arial" w:cs="Arial"/>
          <w:b/>
        </w:rPr>
        <w:t xml:space="preserve">33. &lt;Content&gt; </w:t>
      </w:r>
    </w:p>
    <w:p w:rsidR="005B0475" w:rsidRPr="00F805FD" w:rsidRDefault="005B0475" w:rsidP="001D1EF8">
      <w:pPr>
        <w:spacing w:after="0"/>
        <w:rPr>
          <w:rFonts w:ascii="Arial" w:hAnsi="Arial" w:cs="Arial"/>
        </w:rPr>
      </w:pPr>
      <w:r w:rsidRPr="00F805FD">
        <w:rPr>
          <w:rFonts w:ascii="Arial" w:hAnsi="Arial" w:cs="Arial"/>
        </w:rPr>
        <w:t>+ Có chức năng scroll</w:t>
      </w:r>
    </w:p>
    <w:p w:rsidR="005B0475" w:rsidRPr="00F805FD" w:rsidRDefault="005B0475" w:rsidP="001D1EF8">
      <w:pPr>
        <w:spacing w:after="0"/>
        <w:rPr>
          <w:rFonts w:ascii="Arial" w:hAnsi="Arial" w:cs="Arial"/>
        </w:rPr>
      </w:pPr>
      <w:r w:rsidRPr="00F805FD">
        <w:rPr>
          <w:rFonts w:ascii="Arial" w:hAnsi="Arial" w:cs="Arial"/>
        </w:rPr>
        <w:t>+ &lt;List&gt; phải đi với &lt;Content&gt;, nếu không sẽ ko chỉnh được height cho ListItem.</w:t>
      </w:r>
    </w:p>
    <w:p w:rsidR="00C170A9" w:rsidRDefault="00C170A9" w:rsidP="001D1EF8">
      <w:pPr>
        <w:spacing w:after="0"/>
        <w:rPr>
          <w:rFonts w:ascii="Courier New" w:hAnsi="Courier New" w:cs="Courier New"/>
          <w:b/>
        </w:rPr>
      </w:pPr>
    </w:p>
    <w:p w:rsidR="00C170A9" w:rsidRPr="007B2AC1" w:rsidRDefault="00C170A9" w:rsidP="001D1EF8">
      <w:pPr>
        <w:spacing w:after="0"/>
        <w:rPr>
          <w:rFonts w:ascii="Arial" w:hAnsi="Arial" w:cs="Arial"/>
          <w:b/>
        </w:rPr>
      </w:pPr>
      <w:r w:rsidRPr="007B2AC1">
        <w:rPr>
          <w:rFonts w:ascii="Arial" w:hAnsi="Arial" w:cs="Arial"/>
          <w:b/>
        </w:rPr>
        <w:t>34. &lt;Seperator&gt; kết hợp với &lt;List&gt;</w:t>
      </w:r>
    </w:p>
    <w:p w:rsidR="007B2AC1" w:rsidRDefault="00C170A9" w:rsidP="001D1EF8">
      <w:pPr>
        <w:spacing w:after="0"/>
        <w:rPr>
          <w:rFonts w:ascii="Arial" w:hAnsi="Arial" w:cs="Arial"/>
        </w:rPr>
      </w:pPr>
      <w:r w:rsidRPr="007B2AC1">
        <w:rPr>
          <w:rFonts w:ascii="Arial" w:hAnsi="Arial" w:cs="Arial"/>
        </w:rPr>
        <w:t xml:space="preserve">=&gt; ListItem nên để </w:t>
      </w:r>
      <w:r w:rsidRPr="007B2AC1">
        <w:rPr>
          <w:rFonts w:ascii="Arial" w:hAnsi="Arial" w:cs="Arial"/>
          <w:b/>
        </w:rPr>
        <w:t>borderBottom</w:t>
      </w:r>
      <w:r w:rsidRPr="007B2AC1">
        <w:rPr>
          <w:rFonts w:ascii="Arial" w:hAnsi="Arial" w:cs="Arial"/>
        </w:rPr>
        <w:t xml:space="preserve"> thay vì border.</w:t>
      </w:r>
    </w:p>
    <w:p w:rsidR="00385955" w:rsidRDefault="00385955" w:rsidP="001D1EF8">
      <w:pPr>
        <w:spacing w:after="0"/>
        <w:rPr>
          <w:rFonts w:ascii="Courier New" w:hAnsi="Courier New" w:cs="Courier New"/>
        </w:rPr>
      </w:pPr>
    </w:p>
    <w:p w:rsidR="0056384E" w:rsidRDefault="00385955" w:rsidP="001D1EF8">
      <w:pPr>
        <w:spacing w:after="0"/>
        <w:rPr>
          <w:rFonts w:ascii="Arial" w:hAnsi="Arial" w:cs="Arial"/>
          <w:b/>
        </w:rPr>
      </w:pPr>
      <w:r w:rsidRPr="00385955">
        <w:rPr>
          <w:rFonts w:ascii="Arial" w:hAnsi="Arial" w:cs="Arial"/>
          <w:b/>
        </w:rPr>
        <w:t>35. Nên để scrollView ở mọi màn hình.</w:t>
      </w:r>
    </w:p>
    <w:p w:rsidR="0056384E" w:rsidRDefault="0056384E" w:rsidP="001D1EF8">
      <w:pPr>
        <w:spacing w:after="0"/>
        <w:rPr>
          <w:rFonts w:ascii="Arial" w:hAnsi="Arial" w:cs="Arial"/>
          <w:b/>
        </w:rPr>
      </w:pPr>
    </w:p>
    <w:p w:rsidR="0056384E" w:rsidRDefault="0056384E" w:rsidP="001D1EF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36. Vysor: phần mềm đưa màn hình điện thoại lên laptop</w:t>
      </w:r>
    </w:p>
    <w:p w:rsidR="0056384E" w:rsidRDefault="0056384E" w:rsidP="001D1EF8">
      <w:pPr>
        <w:spacing w:after="0"/>
        <w:rPr>
          <w:rFonts w:ascii="Arial" w:hAnsi="Arial" w:cs="Arial"/>
          <w:b/>
        </w:rPr>
      </w:pPr>
    </w:p>
    <w:p w:rsidR="002D66C7" w:rsidRDefault="0056384E" w:rsidP="001D1EF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37. ip4.me: web xem địa chỉ ip public của máy.</w:t>
      </w:r>
    </w:p>
    <w:p w:rsidR="002D66C7" w:rsidRDefault="002D66C7" w:rsidP="001D1EF8">
      <w:pPr>
        <w:spacing w:after="0"/>
        <w:rPr>
          <w:rFonts w:ascii="Arial" w:hAnsi="Arial" w:cs="Arial"/>
          <w:b/>
        </w:rPr>
      </w:pPr>
    </w:p>
    <w:p w:rsidR="002D66C7" w:rsidRDefault="002D66C7" w:rsidP="001D1EF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38. Cách dùng vector icon</w:t>
      </w:r>
    </w:p>
    <w:p w:rsidR="00156091" w:rsidRDefault="00156091" w:rsidP="001D1EF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B1: Check thư viện icon trong trang này:</w:t>
      </w:r>
    </w:p>
    <w:p w:rsidR="00156091" w:rsidRDefault="00156091" w:rsidP="001D1EF8">
      <w:pPr>
        <w:spacing w:after="0"/>
        <w:rPr>
          <w:rFonts w:ascii="Arial" w:hAnsi="Arial" w:cs="Arial"/>
          <w:b/>
        </w:rPr>
      </w:pPr>
      <w:hyperlink r:id="rId27" w:history="1">
        <w:r w:rsidRPr="00DB07D8">
          <w:rPr>
            <w:rStyle w:val="Hyperlink"/>
            <w:rFonts w:ascii="Arial" w:hAnsi="Arial" w:cs="Arial"/>
            <w:b/>
          </w:rPr>
          <w:t>https://oblador.github.io/react-native-vector-icons/</w:t>
        </w:r>
      </w:hyperlink>
    </w:p>
    <w:p w:rsidR="00156091" w:rsidRDefault="00156091" w:rsidP="001D1EF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B2: Import thư viện</w:t>
      </w:r>
    </w:p>
    <w:p w:rsidR="00156091" w:rsidRDefault="00156091" w:rsidP="001D1EF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6381750" cy="1000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91" w:rsidRDefault="00156091" w:rsidP="001D1EF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B3: Dùng tên tìm trong B1 đưa vào code:</w:t>
      </w:r>
    </w:p>
    <w:p w:rsidR="00156091" w:rsidRDefault="00156091" w:rsidP="001D1EF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7219950" cy="3362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D64" w:rsidRPr="00385955" w:rsidRDefault="00251BD8" w:rsidP="001D1EF8">
      <w:pPr>
        <w:spacing w:after="0"/>
        <w:rPr>
          <w:rFonts w:ascii="Arial" w:hAnsi="Arial" w:cs="Arial"/>
          <w:b/>
        </w:rPr>
      </w:pPr>
      <w:r w:rsidRPr="00385955">
        <w:rPr>
          <w:rFonts w:ascii="Arial" w:hAnsi="Arial" w:cs="Arial"/>
          <w:b/>
        </w:rPr>
        <w:br w:type="page"/>
      </w:r>
    </w:p>
    <w:p w:rsidR="00251BD8" w:rsidRDefault="00251BD8" w:rsidP="006D3836">
      <w:pPr>
        <w:spacing w:after="0"/>
        <w:rPr>
          <w:rFonts w:ascii="Courier New" w:hAnsi="Courier New" w:cs="Courier New"/>
          <w:b/>
          <w:color w:val="FF0000"/>
          <w:sz w:val="40"/>
        </w:rPr>
      </w:pPr>
      <w:r w:rsidRPr="00251BD8">
        <w:rPr>
          <w:rFonts w:ascii="Courier New" w:hAnsi="Courier New" w:cs="Courier New"/>
          <w:b/>
          <w:color w:val="FF0000"/>
          <w:sz w:val="40"/>
        </w:rPr>
        <w:lastRenderedPageBreak/>
        <w:t>DATABASE:</w:t>
      </w:r>
    </w:p>
    <w:p w:rsidR="006D3836" w:rsidRDefault="006D3836" w:rsidP="006D3836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1. Trong câu query, với các biến chứa true, false, không được dùng dấu “ “. </w:t>
      </w:r>
    </w:p>
    <w:p w:rsidR="00EE5CBA" w:rsidRDefault="00557871" w:rsidP="001D1EF8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6734175" cy="1828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CBA" w:rsidRDefault="00EE5CBA" w:rsidP="001D1EF8">
      <w:pPr>
        <w:spacing w:after="0"/>
        <w:rPr>
          <w:rFonts w:ascii="Courier New" w:hAnsi="Courier New" w:cs="Courier New"/>
          <w:b/>
        </w:rPr>
      </w:pPr>
    </w:p>
    <w:p w:rsidR="000E650E" w:rsidRDefault="001A39AF" w:rsidP="001D1EF8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</w:t>
      </w:r>
      <w:r w:rsidR="002E0ADA">
        <w:rPr>
          <w:rFonts w:ascii="Courier New" w:hAnsi="Courier New" w:cs="Courier New"/>
          <w:b/>
        </w:rPr>
        <w:t>eq.body.gender là biến chứa true hoặc false, nên không có dấu “ “ như userID.</w:t>
      </w:r>
    </w:p>
    <w:p w:rsidR="000E650E" w:rsidRDefault="000E650E" w:rsidP="001D1EF8">
      <w:pPr>
        <w:spacing w:after="0"/>
        <w:rPr>
          <w:rFonts w:ascii="Courier New" w:hAnsi="Courier New" w:cs="Courier New"/>
          <w:b/>
        </w:rPr>
      </w:pPr>
    </w:p>
    <w:p w:rsidR="00EB65DC" w:rsidRDefault="000E650E" w:rsidP="001D1EF8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2. Kiểu dữ liệu tinyInt trong database, với true sẽ là 1, false là 0.</w:t>
      </w:r>
      <w:r w:rsidR="00EB65DC" w:rsidRPr="00B64A32">
        <w:rPr>
          <w:rFonts w:ascii="Courier New" w:hAnsi="Courier New" w:cs="Courier New"/>
          <w:b/>
        </w:rPr>
        <w:br w:type="page"/>
      </w:r>
    </w:p>
    <w:p w:rsidR="00D926B5" w:rsidRPr="0040577B" w:rsidRDefault="00D926B5" w:rsidP="0040577B">
      <w:pPr>
        <w:spacing w:after="0"/>
        <w:rPr>
          <w:rFonts w:ascii="Courier New" w:hAnsi="Courier New" w:cs="Courier New"/>
          <w:sz w:val="24"/>
        </w:rPr>
      </w:pPr>
    </w:p>
    <w:p w:rsidR="00EB65DC" w:rsidRPr="0011266C" w:rsidRDefault="00EB65DC" w:rsidP="00653A95">
      <w:pPr>
        <w:spacing w:after="0"/>
        <w:rPr>
          <w:rFonts w:ascii="Arial" w:hAnsi="Arial" w:cs="Arial"/>
          <w:b/>
          <w:color w:val="FF0000"/>
          <w:sz w:val="44"/>
        </w:rPr>
      </w:pPr>
      <w:r w:rsidRPr="0011266C">
        <w:rPr>
          <w:rFonts w:ascii="Arial" w:hAnsi="Arial" w:cs="Arial"/>
          <w:b/>
          <w:color w:val="FF0000"/>
          <w:sz w:val="44"/>
        </w:rPr>
        <w:t>Node JS</w:t>
      </w:r>
      <w:r w:rsidR="003A5EC5" w:rsidRPr="0011266C">
        <w:rPr>
          <w:rFonts w:ascii="Arial" w:hAnsi="Arial" w:cs="Arial"/>
          <w:b/>
          <w:color w:val="FF0000"/>
          <w:sz w:val="44"/>
        </w:rPr>
        <w:t xml:space="preserve"> Server</w:t>
      </w:r>
      <w:r w:rsidR="00D96EF7" w:rsidRPr="0011266C">
        <w:rPr>
          <w:rFonts w:ascii="Arial" w:hAnsi="Arial" w:cs="Arial"/>
          <w:b/>
          <w:color w:val="FF0000"/>
          <w:sz w:val="44"/>
        </w:rPr>
        <w:t xml:space="preserve"> (server.js)</w:t>
      </w:r>
    </w:p>
    <w:p w:rsidR="00EB65DC" w:rsidRDefault="00EB65DC" w:rsidP="00EB65DC">
      <w:r>
        <w:t>1. Dùng firebase-admin cho server thay vì dùng firebase cho app.</w:t>
      </w:r>
    </w:p>
    <w:p w:rsidR="00EB65DC" w:rsidRDefault="00EB65DC" w:rsidP="00EB65DC">
      <w:r>
        <w:t xml:space="preserve">2. Nên install body-parser, vì đây là package dành cho body của request từ client gửi tới server. Nếu không cài package này, ở server, req.body sẽ là </w:t>
      </w:r>
      <w:r w:rsidRPr="00AB6D67">
        <w:rPr>
          <w:b/>
        </w:rPr>
        <w:t>undefined</w:t>
      </w:r>
      <w:r>
        <w:t>.</w:t>
      </w:r>
    </w:p>
    <w:p w:rsidR="00EB65DC" w:rsidRDefault="00156091" w:rsidP="00EB65DC">
      <w:hyperlink r:id="rId31" w:history="1">
        <w:r w:rsidR="00EB65DC" w:rsidRPr="00232836">
          <w:rPr>
            <w:rStyle w:val="Hyperlink"/>
          </w:rPr>
          <w:t>https://stackoverflow.com/questions/9177049/express-js-req-body-undefined</w:t>
        </w:r>
      </w:hyperlink>
    </w:p>
    <w:p w:rsidR="00EB65DC" w:rsidRDefault="00EB65DC" w:rsidP="00EB65DC">
      <w:r>
        <w:t>3. Khi sửa source Server, nên reset lại (tại cmd window -&gt; Ctrl C -&gt; node server.js)</w:t>
      </w:r>
    </w:p>
    <w:p w:rsidR="00EB65DC" w:rsidRDefault="00EB65DC" w:rsidP="00EB65DC">
      <w:r>
        <w:t>4. Cách để tạo user bằng Authentical: Có 4 cách.</w:t>
      </w:r>
    </w:p>
    <w:p w:rsidR="00EB65DC" w:rsidRDefault="00156091" w:rsidP="00EB65DC">
      <w:pPr>
        <w:rPr>
          <w:rStyle w:val="Hyperlink"/>
        </w:rPr>
      </w:pPr>
      <w:hyperlink r:id="rId32" w:history="1">
        <w:r w:rsidR="00EB65DC" w:rsidRPr="00232836">
          <w:rPr>
            <w:rStyle w:val="Hyperlink"/>
          </w:rPr>
          <w:t>https://firebase.google.com/docs/auth/admin/</w:t>
        </w:r>
      </w:hyperlink>
    </w:p>
    <w:p w:rsidR="00AE4E55" w:rsidRDefault="00AE4E55" w:rsidP="00EB65DC">
      <w:r>
        <w:t xml:space="preserve">5. Khi dùng console.log() để debug, nó sẽ hiện nội dung trên </w:t>
      </w:r>
      <w:r w:rsidRPr="003501A1">
        <w:rPr>
          <w:b/>
        </w:rPr>
        <w:t>cmd prompt</w:t>
      </w:r>
      <w:r>
        <w:t>.</w:t>
      </w:r>
    </w:p>
    <w:p w:rsidR="00EB65DC" w:rsidRDefault="00EB65DC" w:rsidP="00EB65DC"/>
    <w:p w:rsidR="00EB65DC" w:rsidRPr="00EB65DC" w:rsidRDefault="00EB65DC" w:rsidP="00653A95">
      <w:pPr>
        <w:spacing w:after="0"/>
        <w:rPr>
          <w:rFonts w:ascii="Arial" w:hAnsi="Arial" w:cs="Arial"/>
          <w:sz w:val="24"/>
        </w:rPr>
      </w:pPr>
    </w:p>
    <w:p w:rsidR="00653A95" w:rsidRPr="00EB65DC" w:rsidRDefault="00653A95" w:rsidP="00DC2B37">
      <w:pPr>
        <w:spacing w:after="0"/>
        <w:rPr>
          <w:rFonts w:ascii="Arial" w:hAnsi="Arial" w:cs="Arial"/>
          <w:b/>
          <w:sz w:val="44"/>
        </w:rPr>
      </w:pPr>
    </w:p>
    <w:p w:rsidR="00893906" w:rsidRDefault="00893906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br w:type="page"/>
      </w:r>
    </w:p>
    <w:p w:rsidR="005229AA" w:rsidRPr="000D3221" w:rsidRDefault="005229AA">
      <w:pPr>
        <w:rPr>
          <w:rFonts w:ascii="Arial" w:hAnsi="Arial" w:cs="Arial"/>
          <w:b/>
          <w:color w:val="FF0000"/>
          <w:sz w:val="44"/>
        </w:rPr>
      </w:pPr>
      <w:r w:rsidRPr="000D3221">
        <w:rPr>
          <w:rFonts w:ascii="Arial" w:hAnsi="Arial" w:cs="Arial"/>
          <w:b/>
          <w:color w:val="FF0000"/>
          <w:sz w:val="44"/>
        </w:rPr>
        <w:lastRenderedPageBreak/>
        <w:t>adb</w:t>
      </w:r>
    </w:p>
    <w:p w:rsidR="00B53616" w:rsidRPr="00AF3ABB" w:rsidRDefault="00B53616" w:rsidP="00B53616">
      <w:pPr>
        <w:jc w:val="center"/>
        <w:rPr>
          <w:rFonts w:ascii="Arial" w:hAnsi="Arial" w:cs="Arial"/>
          <w:b/>
          <w:sz w:val="32"/>
        </w:rPr>
      </w:pPr>
      <w:r w:rsidRPr="00AF3ABB">
        <w:rPr>
          <w:rFonts w:ascii="Arial" w:hAnsi="Arial" w:cs="Arial"/>
          <w:b/>
          <w:sz w:val="32"/>
        </w:rPr>
        <w:t>Sau đây sẽ trình bày các bước thực hiện chay react native trên real device</w:t>
      </w:r>
    </w:p>
    <w:p w:rsidR="00B53616" w:rsidRPr="00AF3ABB" w:rsidRDefault="00B53616" w:rsidP="00B53616">
      <w:pPr>
        <w:rPr>
          <w:rFonts w:ascii="Arial" w:hAnsi="Arial" w:cs="Arial"/>
          <w:b/>
          <w:sz w:val="32"/>
        </w:rPr>
      </w:pPr>
      <w:r w:rsidRPr="00AF3ABB">
        <w:rPr>
          <w:rFonts w:ascii="Arial" w:hAnsi="Arial" w:cs="Arial"/>
          <w:b/>
          <w:sz w:val="32"/>
        </w:rPr>
        <w:t xml:space="preserve">I. Thiết lập adb 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AF3ABB">
        <w:rPr>
          <w:rFonts w:ascii="Arial" w:hAnsi="Arial" w:cs="Arial"/>
          <w:sz w:val="24"/>
          <w:szCs w:val="24"/>
        </w:rPr>
        <w:t xml:space="preserve">B1: Mở chế độ “Cài đặt cho người phát triển” trong Settings =&gt; Mở “Chế độ USB debug” 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B2: Kết nối smartphone vs laptop thông qua công USB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B3: Mở cmd prompt =&gt; gõ lệnh adb devices. Nếu xuất hiện thiết bị có chữ device bên phải là ok. 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AF3ABB">
        <w:rPr>
          <w:rFonts w:ascii="Arial" w:hAnsi="Arial" w:cs="Arial"/>
          <w:color w:val="24292E"/>
          <w:sz w:val="24"/>
          <w:szCs w:val="24"/>
          <w:shd w:val="clear" w:color="auto" w:fill="F5FCFF"/>
        </w:rPr>
        <w:t>B4: Chay lệnh react-native run-android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</w:p>
    <w:p w:rsidR="00B53616" w:rsidRPr="00AF3ABB" w:rsidRDefault="00B53616" w:rsidP="00B53616">
      <w:pPr>
        <w:rPr>
          <w:rFonts w:ascii="Arial" w:hAnsi="Arial" w:cs="Arial"/>
          <w:b/>
          <w:sz w:val="28"/>
        </w:rPr>
      </w:pPr>
      <w:r w:rsidRPr="00AF3ABB">
        <w:rPr>
          <w:rFonts w:ascii="Arial" w:hAnsi="Arial" w:cs="Arial"/>
          <w:b/>
          <w:sz w:val="28"/>
        </w:rPr>
        <w:t>II. Kết nối development server</w:t>
      </w:r>
    </w:p>
    <w:p w:rsidR="00B53616" w:rsidRPr="00E05B15" w:rsidRDefault="00B53616" w:rsidP="00B53616">
      <w:pPr>
        <w:rPr>
          <w:rFonts w:ascii="Arial" w:hAnsi="Arial" w:cs="Arial"/>
          <w:sz w:val="24"/>
          <w:szCs w:val="24"/>
        </w:rPr>
      </w:pPr>
      <w:r w:rsidRPr="00E05B15">
        <w:rPr>
          <w:rFonts w:ascii="Arial" w:hAnsi="Arial" w:cs="Arial"/>
          <w:sz w:val="24"/>
          <w:szCs w:val="24"/>
        </w:rPr>
        <w:t xml:space="preserve">B1: Làm theo link dưới: </w:t>
      </w:r>
    </w:p>
    <w:p w:rsidR="00B53616" w:rsidRPr="00E05B15" w:rsidRDefault="00156091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hyperlink r:id="rId33" w:anchor="method-2-connect-via-wi-fi" w:history="1">
        <w:r w:rsidR="00B53616" w:rsidRPr="00E05B15">
          <w:rPr>
            <w:rStyle w:val="Hyperlink"/>
            <w:rFonts w:ascii="Arial" w:hAnsi="Arial" w:cs="Arial"/>
            <w:sz w:val="24"/>
            <w:szCs w:val="24"/>
            <w:shd w:val="clear" w:color="auto" w:fill="F5FCFF"/>
          </w:rPr>
          <w:t>https://facebook.github.io/react-native/docs/running-on-device.html#method-2-connect-via-wi-fi</w:t>
        </w:r>
      </w:hyperlink>
    </w:p>
    <w:p w:rsidR="00B53616" w:rsidRPr="00E05B15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E05B15">
        <w:rPr>
          <w:rFonts w:ascii="Arial" w:hAnsi="Arial" w:cs="Arial"/>
          <w:color w:val="24292E"/>
          <w:sz w:val="24"/>
          <w:szCs w:val="24"/>
          <w:shd w:val="clear" w:color="auto" w:fill="F5FCFF"/>
        </w:rPr>
        <w:t>B2: Để kiểm tra có reload được không, gõ lệnh sau:</w:t>
      </w:r>
    </w:p>
    <w:p w:rsidR="00B53616" w:rsidRPr="00696524" w:rsidRDefault="00B53616" w:rsidP="00B53616">
      <w:pPr>
        <w:jc w:val="center"/>
        <w:rPr>
          <w:rFonts w:ascii="Courier New" w:hAnsi="Courier New" w:cs="Courier New"/>
          <w:sz w:val="24"/>
          <w:szCs w:val="24"/>
        </w:rPr>
      </w:pPr>
      <w:r w:rsidRPr="0021337D">
        <w:rPr>
          <w:rFonts w:ascii="Courier New" w:hAnsi="Courier New" w:cs="Courier New"/>
          <w:sz w:val="24"/>
          <w:szCs w:val="24"/>
          <w:highlight w:val="lightGray"/>
        </w:rPr>
        <w:t>adb shell input text "RR"</w:t>
      </w:r>
    </w:p>
    <w:p w:rsidR="00B53616" w:rsidRPr="00AF3ABB" w:rsidRDefault="00B53616" w:rsidP="00B53616">
      <w:pPr>
        <w:rPr>
          <w:rFonts w:ascii="Arial" w:hAnsi="Arial" w:cs="Arial"/>
          <w:color w:val="24292E"/>
          <w:sz w:val="27"/>
          <w:szCs w:val="27"/>
          <w:shd w:val="clear" w:color="auto" w:fill="F5FCFF"/>
        </w:rPr>
      </w:pPr>
    </w:p>
    <w:p w:rsidR="00B53616" w:rsidRPr="000728CD" w:rsidRDefault="00B53616" w:rsidP="00B53616">
      <w:pPr>
        <w:rPr>
          <w:rFonts w:ascii="Arial" w:hAnsi="Arial" w:cs="Arial"/>
          <w:b/>
          <w:color w:val="24292E"/>
          <w:sz w:val="28"/>
          <w:szCs w:val="27"/>
          <w:shd w:val="clear" w:color="auto" w:fill="F5FCFF"/>
        </w:rPr>
      </w:pPr>
      <w:r w:rsidRPr="000728CD">
        <w:rPr>
          <w:rFonts w:ascii="Arial" w:hAnsi="Arial" w:cs="Arial"/>
          <w:b/>
          <w:color w:val="24292E"/>
          <w:sz w:val="28"/>
          <w:szCs w:val="27"/>
          <w:shd w:val="clear" w:color="auto" w:fill="F5FCFF"/>
        </w:rPr>
        <w:t>III. Mở chế độ Debug JS</w:t>
      </w:r>
    </w:p>
    <w:p w:rsidR="00B53616" w:rsidRPr="002660B5" w:rsidRDefault="00B53616" w:rsidP="00B53616">
      <w:pPr>
        <w:rPr>
          <w:rFonts w:ascii="Arial" w:hAnsi="Arial" w:cs="Arial"/>
          <w:color w:val="24292E"/>
          <w:sz w:val="24"/>
          <w:szCs w:val="24"/>
          <w:shd w:val="clear" w:color="auto" w:fill="F5FCFF"/>
        </w:rPr>
      </w:pPr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 xml:space="preserve">B1: Mở cmd prompt khác và gõ lệnh sau để mở </w:t>
      </w:r>
      <w:r w:rsidRPr="00EB75EF">
        <w:rPr>
          <w:rFonts w:ascii="Arial" w:hAnsi="Arial" w:cs="Arial"/>
          <w:color w:val="FF0000"/>
          <w:sz w:val="24"/>
          <w:szCs w:val="24"/>
          <w:shd w:val="clear" w:color="auto" w:fill="F5FCFF"/>
        </w:rPr>
        <w:t>Developer menu</w:t>
      </w:r>
      <w:r w:rsidRPr="002660B5">
        <w:rPr>
          <w:rFonts w:ascii="Arial" w:hAnsi="Arial" w:cs="Arial"/>
          <w:color w:val="24292E"/>
          <w:sz w:val="24"/>
          <w:szCs w:val="24"/>
          <w:shd w:val="clear" w:color="auto" w:fill="F5FCFF"/>
        </w:rPr>
        <w:t>:</w:t>
      </w:r>
    </w:p>
    <w:p w:rsidR="00B53616" w:rsidRDefault="00B53616" w:rsidP="00B53616">
      <w:pPr>
        <w:jc w:val="center"/>
        <w:rPr>
          <w:rFonts w:ascii="Courier New" w:hAnsi="Courier New" w:cs="Courier New"/>
          <w:sz w:val="24"/>
          <w:szCs w:val="24"/>
        </w:rPr>
      </w:pPr>
      <w:r w:rsidRPr="004658E5">
        <w:rPr>
          <w:rFonts w:ascii="Courier New" w:hAnsi="Courier New" w:cs="Courier New"/>
          <w:sz w:val="24"/>
          <w:szCs w:val="24"/>
          <w:highlight w:val="lightGray"/>
        </w:rPr>
        <w:t>adb shell input keyevent 82</w:t>
      </w:r>
    </w:p>
    <w:p w:rsidR="00B53616" w:rsidRPr="005D3EC0" w:rsidRDefault="00B53616" w:rsidP="00B53616">
      <w:pPr>
        <w:rPr>
          <w:rFonts w:ascii="Arial" w:hAnsi="Arial" w:cs="Arial"/>
          <w:sz w:val="24"/>
        </w:rPr>
      </w:pPr>
      <w:r w:rsidRPr="005D3EC0">
        <w:rPr>
          <w:rFonts w:ascii="Arial" w:hAnsi="Arial" w:cs="Arial"/>
          <w:sz w:val="24"/>
        </w:rPr>
        <w:t>B2: Chọn Remote JS Debugging.</w:t>
      </w:r>
    </w:p>
    <w:p w:rsidR="00B53616" w:rsidRPr="004658E5" w:rsidRDefault="00B53616" w:rsidP="00B53616">
      <w:pPr>
        <w:jc w:val="center"/>
        <w:rPr>
          <w:rFonts w:ascii="Courier New" w:hAnsi="Courier New" w:cs="Courier New"/>
          <w:sz w:val="24"/>
          <w:szCs w:val="24"/>
        </w:rPr>
      </w:pPr>
    </w:p>
    <w:p w:rsidR="00B53616" w:rsidRPr="002660B5" w:rsidRDefault="00B53616" w:rsidP="00B53616">
      <w:pPr>
        <w:jc w:val="center"/>
        <w:rPr>
          <w:rFonts w:ascii="Arial" w:hAnsi="Arial" w:cs="Arial"/>
          <w:sz w:val="24"/>
          <w:szCs w:val="24"/>
          <w:shd w:val="pct15" w:color="auto" w:fill="FFFFFF"/>
        </w:rPr>
      </w:pPr>
      <w:r w:rsidRPr="002660B5">
        <w:rPr>
          <w:rFonts w:ascii="Arial" w:hAnsi="Arial" w:cs="Arial"/>
          <w:noProof/>
          <w:sz w:val="24"/>
          <w:szCs w:val="24"/>
          <w:shd w:val="pct15" w:color="auto" w:fill="FFFFFF"/>
        </w:rPr>
        <w:drawing>
          <wp:inline distT="0" distB="0" distL="0" distR="0" wp14:anchorId="14AE8097" wp14:editId="0587CE31">
            <wp:extent cx="1990725" cy="27048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0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16" w:rsidRPr="002660B5" w:rsidRDefault="00B53616" w:rsidP="00B53616">
      <w:pPr>
        <w:rPr>
          <w:rFonts w:ascii="Arial" w:hAnsi="Arial" w:cs="Arial"/>
          <w:sz w:val="24"/>
          <w:szCs w:val="24"/>
          <w:shd w:val="pct15" w:color="auto" w:fill="FFFFFF"/>
        </w:rPr>
      </w:pPr>
    </w:p>
    <w:p w:rsidR="00B53616" w:rsidRPr="007A62BA" w:rsidRDefault="00B53616" w:rsidP="00B53616">
      <w:pPr>
        <w:rPr>
          <w:rFonts w:ascii="Arial" w:hAnsi="Arial" w:cs="Arial"/>
          <w:b/>
          <w:sz w:val="28"/>
        </w:rPr>
      </w:pPr>
      <w:r w:rsidRPr="007A62BA">
        <w:rPr>
          <w:rFonts w:ascii="Arial" w:hAnsi="Arial" w:cs="Arial"/>
          <w:b/>
          <w:sz w:val="28"/>
        </w:rPr>
        <w:t xml:space="preserve">Lưu ý: </w:t>
      </w:r>
    </w:p>
    <w:p w:rsidR="00B53616" w:rsidRPr="001D2988" w:rsidRDefault="00B53616" w:rsidP="00B53616">
      <w:pPr>
        <w:spacing w:after="0"/>
        <w:rPr>
          <w:rFonts w:ascii="Arial" w:hAnsi="Arial" w:cs="Arial"/>
        </w:rPr>
      </w:pPr>
      <w:r w:rsidRPr="001D2988">
        <w:rPr>
          <w:rFonts w:ascii="Arial" w:hAnsi="Arial" w:cs="Arial"/>
        </w:rPr>
        <w:t xml:space="preserve">1. Nếu có warning: </w:t>
      </w:r>
      <w:r w:rsidRPr="00D176B3">
        <w:rPr>
          <w:rFonts w:ascii="Arial" w:hAnsi="Arial" w:cs="Arial"/>
          <w:highlight w:val="lightGray"/>
        </w:rPr>
        <w:t>Debugger and device times had drifted by more than 60s. Please correct this by running adb shell "date `date +%m%d%H%M%Y.%S`" on your debugger machine</w:t>
      </w:r>
    </w:p>
    <w:p w:rsidR="00B53616" w:rsidRDefault="00B53616" w:rsidP="00B53616">
      <w:pPr>
        <w:spacing w:after="0"/>
        <w:rPr>
          <w:rFonts w:ascii="Arial" w:hAnsi="Arial" w:cs="Arial"/>
        </w:rPr>
      </w:pPr>
      <w:r w:rsidRPr="001D2988">
        <w:rPr>
          <w:rFonts w:ascii="Arial" w:hAnsi="Arial" w:cs="Arial"/>
        </w:rPr>
        <w:t xml:space="preserve">thì chình lại thời gian của điện thoại giống 100% với laptop. </w:t>
      </w:r>
    </w:p>
    <w:p w:rsidR="00B53616" w:rsidRPr="001D2988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Arial" w:hAnsi="Arial" w:cs="Arial"/>
        </w:rPr>
      </w:pPr>
      <w:r w:rsidRPr="001D2988">
        <w:rPr>
          <w:rFonts w:ascii="Arial" w:hAnsi="Arial" w:cs="Arial"/>
        </w:rPr>
        <w:t>2. Nếu bị Bachedbridge gì đó, dùng lệnh dưới:</w:t>
      </w:r>
    </w:p>
    <w:p w:rsidR="00B53616" w:rsidRPr="001D2988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Courier New" w:hAnsi="Courier New" w:cs="Courier New"/>
        </w:rPr>
      </w:pPr>
      <w:r w:rsidRPr="00950627">
        <w:rPr>
          <w:rFonts w:ascii="Courier New" w:hAnsi="Courier New" w:cs="Courier New"/>
        </w:rPr>
        <w:t>react-native start --reset-cache</w:t>
      </w:r>
    </w:p>
    <w:p w:rsidR="00B53616" w:rsidRPr="00950627" w:rsidRDefault="00B53616" w:rsidP="00B53616">
      <w:pPr>
        <w:spacing w:after="0"/>
        <w:rPr>
          <w:rFonts w:ascii="Courier New" w:hAnsi="Courier New" w:cs="Courier New"/>
        </w:rPr>
      </w:pPr>
      <w:r w:rsidRPr="00950627">
        <w:rPr>
          <w:rFonts w:ascii="Courier New" w:hAnsi="Courier New" w:cs="Courier New"/>
        </w:rPr>
        <w:t>react-native run-android</w:t>
      </w:r>
    </w:p>
    <w:p w:rsidR="00B53616" w:rsidRPr="001D2988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Courier New" w:hAnsi="Courier New" w:cs="Courier New"/>
        </w:rPr>
      </w:pPr>
      <w:r w:rsidRPr="001D2988">
        <w:rPr>
          <w:rFonts w:ascii="Arial" w:hAnsi="Arial" w:cs="Arial"/>
        </w:rPr>
        <w:t>sau đó vào Dev menu -&gt; xóa bỏ</w:t>
      </w:r>
      <w:r>
        <w:rPr>
          <w:rFonts w:ascii="Arial" w:hAnsi="Arial" w:cs="Arial"/>
        </w:rPr>
        <w:t xml:space="preserve"> IP laptop và chạy lại lệnh </w:t>
      </w:r>
      <w:r w:rsidRPr="001F125A">
        <w:rPr>
          <w:rFonts w:ascii="Courier New" w:hAnsi="Courier New" w:cs="Courier New"/>
        </w:rPr>
        <w:t>react-native run-android</w:t>
      </w:r>
    </w:p>
    <w:p w:rsidR="00B53616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Arial" w:hAnsi="Arial" w:cs="Arial"/>
        </w:rPr>
      </w:pPr>
    </w:p>
    <w:p w:rsidR="00B53616" w:rsidRDefault="00B53616" w:rsidP="00B5361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3. Trong TH gõ lệnh </w:t>
      </w:r>
      <w:r w:rsidRPr="004641DB">
        <w:rPr>
          <w:rFonts w:ascii="Courier New" w:hAnsi="Courier New" w:cs="Courier New"/>
        </w:rPr>
        <w:t xml:space="preserve">adb devices </w:t>
      </w:r>
      <w:r>
        <w:rPr>
          <w:rFonts w:ascii="Arial" w:hAnsi="Arial" w:cs="Arial"/>
        </w:rPr>
        <w:t>nhưng hệ thống không nhận dạng được lệnh thì ta phải thiết lập Environment Variable.</w:t>
      </w:r>
    </w:p>
    <w:p w:rsidR="00B53616" w:rsidRDefault="00B53616" w:rsidP="00B5361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5FDDD28" wp14:editId="371A1994">
            <wp:extent cx="593407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16" w:rsidRDefault="00B53616" w:rsidP="00B53616">
      <w:pPr>
        <w:spacing w:after="0"/>
        <w:rPr>
          <w:rFonts w:ascii="Arial" w:hAnsi="Arial" w:cs="Arial"/>
        </w:rPr>
      </w:pPr>
    </w:p>
    <w:p w:rsidR="00B53616" w:rsidRPr="001D2988" w:rsidRDefault="00B53616" w:rsidP="00B53616">
      <w:pPr>
        <w:spacing w:after="0"/>
        <w:rPr>
          <w:rFonts w:ascii="Arial" w:hAnsi="Arial" w:cs="Arial"/>
        </w:rPr>
      </w:pPr>
    </w:p>
    <w:p w:rsidR="00B53616" w:rsidRPr="00FF382D" w:rsidRDefault="00B53616" w:rsidP="00B53616">
      <w:pPr>
        <w:spacing w:after="0"/>
        <w:rPr>
          <w:rFonts w:ascii="Arial" w:hAnsi="Arial" w:cs="Arial"/>
          <w:b/>
          <w:sz w:val="28"/>
        </w:rPr>
      </w:pPr>
      <w:r w:rsidRPr="00FF382D">
        <w:rPr>
          <w:rFonts w:ascii="Arial" w:hAnsi="Arial" w:cs="Arial"/>
          <w:b/>
          <w:sz w:val="28"/>
        </w:rPr>
        <w:t>Một số lệnh:</w:t>
      </w:r>
    </w:p>
    <w:p w:rsidR="00B53616" w:rsidRPr="00FF382D" w:rsidRDefault="00B53616" w:rsidP="00B53616">
      <w:pPr>
        <w:spacing w:after="0"/>
        <w:rPr>
          <w:rFonts w:ascii="Arial" w:hAnsi="Arial" w:cs="Arial"/>
        </w:rPr>
      </w:pPr>
      <w:r w:rsidRPr="007937A7">
        <w:rPr>
          <w:rFonts w:ascii="Courier New" w:hAnsi="Courier New" w:cs="Courier New"/>
        </w:rPr>
        <w:t>adb shell input text "RR"</w:t>
      </w:r>
      <w:r w:rsidRPr="00FF382D">
        <w:rPr>
          <w:rFonts w:ascii="Arial" w:hAnsi="Arial" w:cs="Arial"/>
        </w:rPr>
        <w:t xml:space="preserve">   : reload lại app nếu source thay đổi.</w:t>
      </w:r>
    </w:p>
    <w:p w:rsidR="00B53616" w:rsidRPr="00FF382D" w:rsidRDefault="00B53616" w:rsidP="00B53616">
      <w:pPr>
        <w:spacing w:after="0"/>
        <w:rPr>
          <w:rFonts w:ascii="Arial" w:hAnsi="Arial" w:cs="Arial"/>
          <w:sz w:val="23"/>
          <w:szCs w:val="23"/>
        </w:rPr>
      </w:pPr>
      <w:r w:rsidRPr="007937A7">
        <w:rPr>
          <w:rFonts w:ascii="Courier New" w:hAnsi="Courier New" w:cs="Courier New"/>
          <w:sz w:val="23"/>
          <w:szCs w:val="23"/>
        </w:rPr>
        <w:t>adb shell input keyevent 82</w:t>
      </w:r>
      <w:r w:rsidRPr="00FF382D">
        <w:rPr>
          <w:rFonts w:ascii="Arial" w:hAnsi="Arial" w:cs="Arial"/>
          <w:sz w:val="23"/>
          <w:szCs w:val="23"/>
        </w:rPr>
        <w:t xml:space="preserve">   :   Mở Develop menu</w:t>
      </w:r>
    </w:p>
    <w:p w:rsidR="00B53616" w:rsidRDefault="00B53616" w:rsidP="00B53616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</w:p>
    <w:p w:rsidR="00B53616" w:rsidRPr="00AF3ABB" w:rsidRDefault="00B53616" w:rsidP="00B53616">
      <w:pPr>
        <w:rPr>
          <w:rFonts w:ascii="Arial" w:hAnsi="Arial" w:cs="Arial"/>
          <w:shd w:val="pct15" w:color="auto" w:fill="FFFFFF"/>
        </w:rPr>
      </w:pPr>
    </w:p>
    <w:p w:rsidR="005229AA" w:rsidRDefault="005229AA">
      <w:pPr>
        <w:rPr>
          <w:rFonts w:ascii="Arial" w:hAnsi="Arial" w:cs="Arial"/>
          <w:b/>
          <w:sz w:val="44"/>
        </w:rPr>
      </w:pPr>
    </w:p>
    <w:p w:rsidR="000132D1" w:rsidRDefault="000132D1">
      <w:pPr>
        <w:rPr>
          <w:rFonts w:ascii="Arial" w:hAnsi="Arial" w:cs="Arial"/>
          <w:b/>
          <w:sz w:val="44"/>
        </w:rPr>
      </w:pPr>
    </w:p>
    <w:p w:rsidR="000132D1" w:rsidRDefault="000132D1">
      <w:pPr>
        <w:rPr>
          <w:rFonts w:ascii="Arial" w:hAnsi="Arial" w:cs="Arial"/>
          <w:b/>
          <w:sz w:val="44"/>
        </w:rPr>
      </w:pPr>
    </w:p>
    <w:p w:rsidR="000132D1" w:rsidRDefault="000132D1">
      <w:pPr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br w:type="page"/>
      </w:r>
    </w:p>
    <w:p w:rsidR="000132D1" w:rsidRDefault="000132D1">
      <w:pPr>
        <w:rPr>
          <w:rFonts w:ascii="Arial" w:hAnsi="Arial" w:cs="Arial"/>
          <w:b/>
          <w:color w:val="FF0000"/>
          <w:sz w:val="44"/>
        </w:rPr>
      </w:pPr>
      <w:r w:rsidRPr="000132D1">
        <w:rPr>
          <w:rFonts w:ascii="Arial" w:hAnsi="Arial" w:cs="Arial"/>
          <w:b/>
          <w:color w:val="FF0000"/>
          <w:sz w:val="44"/>
        </w:rPr>
        <w:lastRenderedPageBreak/>
        <w:t>ERROR</w:t>
      </w:r>
    </w:p>
    <w:p w:rsidR="00611A4F" w:rsidRPr="00691FD0" w:rsidRDefault="00FE4472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  <w:u w:val="single"/>
        </w:rPr>
      </w:pPr>
      <w:r w:rsidRPr="00691FD0"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  <w:t xml:space="preserve">1. </w:t>
      </w:r>
      <w:r w:rsidR="00611A4F" w:rsidRPr="00691FD0"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  <w:t>Attempted to transition from state `RESPONDER_INACTIVE_PRESS_IN` to `RESPONDER_ACTIVE_LONG_PRESS_IN`, which is not supported</w:t>
      </w:r>
      <w:r w:rsidR="00611A4F" w:rsidRPr="00691FD0">
        <w:rPr>
          <w:rFonts w:ascii="Arial" w:eastAsia="Times New Roman" w:hAnsi="Arial" w:cs="Arial"/>
          <w:color w:val="24292E"/>
          <w:kern w:val="36"/>
          <w:sz w:val="28"/>
          <w:szCs w:val="48"/>
          <w:u w:val="single"/>
        </w:rPr>
        <w:t>.</w:t>
      </w:r>
    </w:p>
    <w:p w:rsidR="0089676C" w:rsidRDefault="0089676C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611A4F" w:rsidRPr="0089676C" w:rsidRDefault="00611A4F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=&gt; Chỉnh lại timezone và thời gian cho điện thoại giống với PC</w:t>
      </w:r>
    </w:p>
    <w:p w:rsidR="00611A4F" w:rsidRPr="0089676C" w:rsidRDefault="00611A4F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FE4472" w:rsidRPr="00691FD0" w:rsidRDefault="00FE4472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</w:pPr>
      <w:r w:rsidRPr="00691FD0"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  <w:t xml:space="preserve">2. Lỗi </w:t>
      </w:r>
      <w:r w:rsidR="00E03FC8" w:rsidRPr="00691FD0"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  <w:t xml:space="preserve">google-service.json khi build react native </w:t>
      </w:r>
    </w:p>
    <w:p w:rsidR="0089676C" w:rsidRDefault="0089676C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E03FC8" w:rsidRPr="0089676C" w:rsidRDefault="00E03FC8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=&gt; Mở Task Manager và end task Java</w:t>
      </w:r>
    </w:p>
    <w:p w:rsidR="00E03FC8" w:rsidRPr="0089676C" w:rsidRDefault="00E03FC8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E03FC8" w:rsidRPr="00691FD0" w:rsidRDefault="00E03FC8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</w:pPr>
      <w:r w:rsidRPr="00691FD0">
        <w:rPr>
          <w:rFonts w:ascii="Arial" w:eastAsia="Times New Roman" w:hAnsi="Arial" w:cs="Arial"/>
          <w:b/>
          <w:color w:val="24292E"/>
          <w:kern w:val="36"/>
          <w:sz w:val="28"/>
          <w:szCs w:val="48"/>
          <w:u w:val="single"/>
        </w:rPr>
        <w:t xml:space="preserve">3. (Remocon) Lỗi khi không load được button và weather </w:t>
      </w:r>
    </w:p>
    <w:p w:rsidR="0089676C" w:rsidRPr="0089676C" w:rsidRDefault="0089676C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24292E"/>
          <w:kern w:val="36"/>
          <w:sz w:val="28"/>
          <w:szCs w:val="48"/>
        </w:rPr>
      </w:pPr>
    </w:p>
    <w:p w:rsidR="00E03FC8" w:rsidRDefault="00E03FC8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  <w:r w:rsidRPr="0089676C">
        <w:rPr>
          <w:rFonts w:ascii="Arial" w:eastAsia="Times New Roman" w:hAnsi="Arial" w:cs="Arial"/>
          <w:color w:val="24292E"/>
          <w:kern w:val="36"/>
          <w:sz w:val="28"/>
          <w:szCs w:val="48"/>
        </w:rPr>
        <w:t>=&gt; Kiểm tra lai url kết nối với server</w:t>
      </w:r>
    </w:p>
    <w:p w:rsidR="002559E3" w:rsidRDefault="002559E3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2559E3" w:rsidRPr="00691FD0" w:rsidRDefault="002559E3" w:rsidP="002559E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8"/>
          <w:szCs w:val="28"/>
          <w:u w:val="single"/>
        </w:rPr>
      </w:pPr>
      <w:r w:rsidRPr="00691FD0">
        <w:rPr>
          <w:rFonts w:ascii="Arial" w:hAnsi="Arial" w:cs="Arial"/>
          <w:color w:val="24292E"/>
          <w:sz w:val="28"/>
          <w:szCs w:val="28"/>
          <w:u w:val="single"/>
        </w:rPr>
        <w:t xml:space="preserve">4. </w:t>
      </w:r>
      <w:hyperlink r:id="rId36" w:history="1">
        <w:r w:rsidRPr="00691FD0">
          <w:rPr>
            <w:rStyle w:val="Hyperlink"/>
            <w:rFonts w:ascii="Arial" w:hAnsi="Arial" w:cs="Arial"/>
            <w:bCs w:val="0"/>
            <w:color w:val="242729"/>
            <w:sz w:val="28"/>
            <w:szCs w:val="28"/>
            <w:bdr w:val="none" w:sz="0" w:space="0" w:color="auto" w:frame="1"/>
          </w:rPr>
          <w:t>Unable to connect with remote debugger</w:t>
        </w:r>
      </w:hyperlink>
    </w:p>
    <w:p w:rsidR="002559E3" w:rsidRPr="00696759" w:rsidRDefault="002559E3" w:rsidP="002559E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42729"/>
          <w:sz w:val="28"/>
          <w:szCs w:val="28"/>
        </w:rPr>
      </w:pPr>
      <w:r w:rsidRPr="00696759">
        <w:rPr>
          <w:rFonts w:ascii="Arial" w:hAnsi="Arial" w:cs="Arial"/>
          <w:b w:val="0"/>
          <w:color w:val="242729"/>
          <w:sz w:val="28"/>
          <w:szCs w:val="28"/>
        </w:rPr>
        <w:t>=&gt;</w:t>
      </w:r>
    </w:p>
    <w:p w:rsidR="002559E3" w:rsidRPr="002559E3" w:rsidRDefault="002559E3" w:rsidP="002559E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559E3">
        <w:rPr>
          <w:rFonts w:ascii="Arial" w:eastAsia="Times New Roman" w:hAnsi="Arial" w:cs="Arial"/>
          <w:color w:val="242729"/>
          <w:sz w:val="28"/>
          <w:szCs w:val="28"/>
        </w:rPr>
        <w:t>Press </w:t>
      </w:r>
      <w:r w:rsidRPr="00696759">
        <w:rPr>
          <w:rFonts w:ascii="Arial" w:eastAsia="Times New Roman" w:hAnsi="Arial" w:cs="Arial"/>
          <w:color w:val="242729"/>
          <w:sz w:val="28"/>
          <w:szCs w:val="28"/>
          <w:bdr w:val="none" w:sz="0" w:space="0" w:color="auto" w:frame="1"/>
          <w:shd w:val="clear" w:color="auto" w:fill="EFF0F1"/>
        </w:rPr>
        <w:t>Cmd + M</w:t>
      </w:r>
      <w:r w:rsidRPr="002559E3">
        <w:rPr>
          <w:rFonts w:ascii="Arial" w:eastAsia="Times New Roman" w:hAnsi="Arial" w:cs="Arial"/>
          <w:color w:val="242729"/>
          <w:sz w:val="28"/>
          <w:szCs w:val="28"/>
        </w:rPr>
        <w:t> on emulator screen</w:t>
      </w:r>
    </w:p>
    <w:p w:rsidR="002559E3" w:rsidRPr="002559E3" w:rsidRDefault="002559E3" w:rsidP="002559E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559E3">
        <w:rPr>
          <w:rFonts w:ascii="Arial" w:eastAsia="Times New Roman" w:hAnsi="Arial" w:cs="Arial"/>
          <w:color w:val="242729"/>
          <w:sz w:val="28"/>
          <w:szCs w:val="28"/>
        </w:rPr>
        <w:t>Go to </w:t>
      </w:r>
      <w:r w:rsidRPr="00696759">
        <w:rPr>
          <w:rFonts w:ascii="Arial" w:eastAsia="Times New Roman" w:hAnsi="Arial" w:cs="Arial"/>
          <w:color w:val="242729"/>
          <w:sz w:val="28"/>
          <w:szCs w:val="28"/>
          <w:bdr w:val="none" w:sz="0" w:space="0" w:color="auto" w:frame="1"/>
          <w:shd w:val="clear" w:color="auto" w:fill="EFF0F1"/>
        </w:rPr>
        <w:t>Dev settings &gt; Debug server host &amp; port for device</w:t>
      </w:r>
    </w:p>
    <w:p w:rsidR="002559E3" w:rsidRPr="002559E3" w:rsidRDefault="002559E3" w:rsidP="002559E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559E3">
        <w:rPr>
          <w:rFonts w:ascii="Arial" w:eastAsia="Times New Roman" w:hAnsi="Arial" w:cs="Arial"/>
          <w:color w:val="242729"/>
          <w:sz w:val="28"/>
          <w:szCs w:val="28"/>
        </w:rPr>
        <w:t>Set </w:t>
      </w:r>
      <w:r w:rsidRPr="00696759">
        <w:rPr>
          <w:rFonts w:ascii="Arial" w:eastAsia="Times New Roman" w:hAnsi="Arial" w:cs="Arial"/>
          <w:color w:val="242729"/>
          <w:sz w:val="28"/>
          <w:szCs w:val="28"/>
          <w:bdr w:val="none" w:sz="0" w:space="0" w:color="auto" w:frame="1"/>
          <w:shd w:val="clear" w:color="auto" w:fill="EFF0F1"/>
        </w:rPr>
        <w:t>localhost:8081</w:t>
      </w:r>
    </w:p>
    <w:p w:rsidR="002559E3" w:rsidRPr="002159C3" w:rsidRDefault="002559E3" w:rsidP="002559E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2559E3">
        <w:rPr>
          <w:rFonts w:ascii="Arial" w:eastAsia="Times New Roman" w:hAnsi="Arial" w:cs="Arial"/>
          <w:color w:val="242729"/>
          <w:sz w:val="28"/>
          <w:szCs w:val="28"/>
        </w:rPr>
        <w:t>Rerun the android app: </w:t>
      </w:r>
      <w:r w:rsidRPr="00696759">
        <w:rPr>
          <w:rFonts w:ascii="Arial" w:eastAsia="Times New Roman" w:hAnsi="Arial" w:cs="Arial"/>
          <w:color w:val="242729"/>
          <w:sz w:val="28"/>
          <w:szCs w:val="28"/>
          <w:bdr w:val="none" w:sz="0" w:space="0" w:color="auto" w:frame="1"/>
          <w:shd w:val="clear" w:color="auto" w:fill="EFF0F1"/>
        </w:rPr>
        <w:t>react-native run-android</w:t>
      </w:r>
    </w:p>
    <w:p w:rsidR="002159C3" w:rsidRDefault="002159C3" w:rsidP="002159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  <w:bdr w:val="none" w:sz="0" w:space="0" w:color="auto" w:frame="1"/>
          <w:shd w:val="clear" w:color="auto" w:fill="EFF0F1"/>
        </w:rPr>
      </w:pPr>
    </w:p>
    <w:p w:rsidR="002159C3" w:rsidRPr="002559E3" w:rsidRDefault="002159C3" w:rsidP="002159C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>
        <w:rPr>
          <w:rFonts w:ascii="Arial" w:eastAsia="Times New Roman" w:hAnsi="Arial" w:cs="Arial"/>
          <w:color w:val="242729"/>
          <w:sz w:val="28"/>
          <w:szCs w:val="28"/>
          <w:bdr w:val="none" w:sz="0" w:space="0" w:color="auto" w:frame="1"/>
          <w:shd w:val="clear" w:color="auto" w:fill="EFF0F1"/>
        </w:rPr>
        <w:t>5. Khi dùng lệnh npm install mà bị lỗi node gyp thì nên xem lại version của node, ko nên cài bản mới nhất mà nên cài recommended version</w:t>
      </w:r>
    </w:p>
    <w:p w:rsidR="002559E3" w:rsidRPr="0089676C" w:rsidRDefault="002559E3" w:rsidP="00611A4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4292E"/>
          <w:kern w:val="36"/>
          <w:sz w:val="28"/>
          <w:szCs w:val="48"/>
        </w:rPr>
      </w:pPr>
    </w:p>
    <w:p w:rsidR="000132D1" w:rsidRDefault="00A17BF0">
      <w:pPr>
        <w:rPr>
          <w:rFonts w:ascii="Segoe UI" w:eastAsia="Times New Roman" w:hAnsi="Segoe UI" w:cs="Segoe UI"/>
          <w:b/>
          <w:color w:val="24292E"/>
          <w:kern w:val="36"/>
          <w:sz w:val="28"/>
          <w:szCs w:val="48"/>
        </w:rPr>
      </w:pPr>
      <w:r>
        <w:rPr>
          <w:rFonts w:ascii="Segoe UI" w:eastAsia="Times New Roman" w:hAnsi="Segoe UI" w:cs="Segoe UI"/>
          <w:b/>
          <w:color w:val="24292E"/>
          <w:kern w:val="36"/>
          <w:sz w:val="28"/>
          <w:szCs w:val="48"/>
        </w:rPr>
        <w:t>6. Lỗi config.h not found trong thư viện third_party.</w:t>
      </w:r>
    </w:p>
    <w:p w:rsidR="00A17BF0" w:rsidRDefault="00A17BF0">
      <w:pPr>
        <w:rPr>
          <w:rFonts w:ascii="Segoe UI" w:eastAsia="Times New Roman" w:hAnsi="Segoe UI" w:cs="Segoe UI"/>
          <w:b/>
          <w:color w:val="24292E"/>
          <w:kern w:val="36"/>
          <w:sz w:val="28"/>
          <w:szCs w:val="48"/>
        </w:rPr>
      </w:pPr>
      <w:r>
        <w:rPr>
          <w:rFonts w:ascii="Segoe UI" w:eastAsia="Times New Roman" w:hAnsi="Segoe UI" w:cs="Segoe UI"/>
          <w:b/>
          <w:color w:val="24292E"/>
          <w:kern w:val="36"/>
          <w:sz w:val="28"/>
          <w:szCs w:val="48"/>
        </w:rPr>
        <w:t xml:space="preserve">=&gt; </w:t>
      </w:r>
    </w:p>
    <w:p w:rsidR="00A17BF0" w:rsidRPr="00A17BF0" w:rsidRDefault="00A17BF0" w:rsidP="00A17BF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In the Terminal, navigate to the </w:t>
      </w:r>
      <w:r w:rsidRPr="00A17BF0">
        <w:rPr>
          <w:rFonts w:ascii="Consolas" w:eastAsia="Times New Roman" w:hAnsi="Consolas" w:cs="Courier New"/>
          <w:color w:val="24292E"/>
          <w:sz w:val="18"/>
          <w:szCs w:val="18"/>
        </w:rPr>
        <w:t>react-native/third-party/glog</w:t>
      </w: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 folder inside </w:t>
      </w:r>
      <w:r w:rsidRPr="00A17BF0">
        <w:rPr>
          <w:rFonts w:ascii="Consolas" w:eastAsia="Times New Roman" w:hAnsi="Consolas" w:cs="Courier New"/>
          <w:color w:val="24292E"/>
          <w:sz w:val="18"/>
          <w:szCs w:val="18"/>
        </w:rPr>
        <w:t>node_modules</w:t>
      </w: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 (for me, this was </w:t>
      </w:r>
      <w:r w:rsidRPr="00A17BF0">
        <w:rPr>
          <w:rFonts w:ascii="Consolas" w:eastAsia="Times New Roman" w:hAnsi="Consolas" w:cs="Courier New"/>
          <w:color w:val="24292E"/>
          <w:sz w:val="18"/>
          <w:szCs w:val="18"/>
        </w:rPr>
        <w:t>cd node_modules/react-native/third-party/glog-0.3.4</w:t>
      </w: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)</w:t>
      </w:r>
    </w:p>
    <w:p w:rsidR="00A17BF0" w:rsidRPr="00A17BF0" w:rsidRDefault="00A17BF0" w:rsidP="00A17BF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Once actively in this folder, run </w:t>
      </w:r>
      <w:r w:rsidRPr="00A17BF0">
        <w:rPr>
          <w:rFonts w:ascii="Consolas" w:eastAsia="Times New Roman" w:hAnsi="Consolas" w:cs="Courier New"/>
          <w:color w:val="24292E"/>
          <w:sz w:val="18"/>
          <w:szCs w:val="18"/>
        </w:rPr>
        <w:t>../../scripts/ios-configure-glog.sh</w:t>
      </w:r>
    </w:p>
    <w:p w:rsidR="00A17BF0" w:rsidRPr="00A17BF0" w:rsidRDefault="00A17BF0" w:rsidP="00A17BF0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Glog is configured and the required </w:t>
      </w:r>
      <w:r w:rsidRPr="00A17BF0">
        <w:rPr>
          <w:rFonts w:ascii="Consolas" w:eastAsia="Times New Roman" w:hAnsi="Consolas" w:cs="Courier New"/>
          <w:color w:val="24292E"/>
          <w:sz w:val="18"/>
          <w:szCs w:val="18"/>
        </w:rPr>
        <w:t>config.h</w:t>
      </w:r>
      <w:r w:rsidRPr="00A17BF0">
        <w:rPr>
          <w:rFonts w:ascii="Segoe UI" w:eastAsia="Times New Roman" w:hAnsi="Segoe UI" w:cs="Segoe UI"/>
          <w:color w:val="24292E"/>
          <w:sz w:val="21"/>
          <w:szCs w:val="21"/>
        </w:rPr>
        <w:t> header file is created for Xcode to find</w:t>
      </w:r>
    </w:p>
    <w:p w:rsidR="00A17BF0" w:rsidRPr="000132D1" w:rsidRDefault="00A17BF0">
      <w:pPr>
        <w:rPr>
          <w:rFonts w:ascii="Arial" w:hAnsi="Arial" w:cs="Arial"/>
          <w:sz w:val="24"/>
          <w:szCs w:val="24"/>
        </w:rPr>
      </w:pPr>
    </w:p>
    <w:sectPr w:rsidR="00A17BF0" w:rsidRPr="000132D1" w:rsidSect="00BB786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356A1"/>
    <w:multiLevelType w:val="multilevel"/>
    <w:tmpl w:val="61C8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72EC9"/>
    <w:multiLevelType w:val="hybridMultilevel"/>
    <w:tmpl w:val="96ACC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94934"/>
    <w:multiLevelType w:val="multilevel"/>
    <w:tmpl w:val="0A60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78594E"/>
    <w:multiLevelType w:val="hybridMultilevel"/>
    <w:tmpl w:val="B492C904"/>
    <w:lvl w:ilvl="0" w:tplc="F61C57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6101D8"/>
    <w:multiLevelType w:val="hybridMultilevel"/>
    <w:tmpl w:val="3C94461C"/>
    <w:lvl w:ilvl="0" w:tplc="68C274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56"/>
    <w:rsid w:val="000132D1"/>
    <w:rsid w:val="000158D1"/>
    <w:rsid w:val="00015B68"/>
    <w:rsid w:val="000374BB"/>
    <w:rsid w:val="00075801"/>
    <w:rsid w:val="0008203A"/>
    <w:rsid w:val="000907CF"/>
    <w:rsid w:val="000A65BE"/>
    <w:rsid w:val="000C0A68"/>
    <w:rsid w:val="000D3221"/>
    <w:rsid w:val="000E650E"/>
    <w:rsid w:val="000E68A6"/>
    <w:rsid w:val="000F31C7"/>
    <w:rsid w:val="000F393B"/>
    <w:rsid w:val="001077C1"/>
    <w:rsid w:val="0011266C"/>
    <w:rsid w:val="00113289"/>
    <w:rsid w:val="00117A95"/>
    <w:rsid w:val="00123239"/>
    <w:rsid w:val="00142D42"/>
    <w:rsid w:val="001454F2"/>
    <w:rsid w:val="00147D77"/>
    <w:rsid w:val="001503A2"/>
    <w:rsid w:val="00156091"/>
    <w:rsid w:val="00156C9E"/>
    <w:rsid w:val="00164824"/>
    <w:rsid w:val="001652F3"/>
    <w:rsid w:val="00172F78"/>
    <w:rsid w:val="001937BB"/>
    <w:rsid w:val="001A1B8C"/>
    <w:rsid w:val="001A1C71"/>
    <w:rsid w:val="001A39AF"/>
    <w:rsid w:val="001C054E"/>
    <w:rsid w:val="001D1EF8"/>
    <w:rsid w:val="001D7DF0"/>
    <w:rsid w:val="001E5FA0"/>
    <w:rsid w:val="001F7C76"/>
    <w:rsid w:val="002103E0"/>
    <w:rsid w:val="00213787"/>
    <w:rsid w:val="002159C3"/>
    <w:rsid w:val="00232EDD"/>
    <w:rsid w:val="00232EE4"/>
    <w:rsid w:val="00237DBA"/>
    <w:rsid w:val="00247FC4"/>
    <w:rsid w:val="00251BD8"/>
    <w:rsid w:val="002559E3"/>
    <w:rsid w:val="0026799D"/>
    <w:rsid w:val="0027097D"/>
    <w:rsid w:val="00275054"/>
    <w:rsid w:val="002772F6"/>
    <w:rsid w:val="002802EF"/>
    <w:rsid w:val="00286E8F"/>
    <w:rsid w:val="00291EAC"/>
    <w:rsid w:val="002935DD"/>
    <w:rsid w:val="002957FC"/>
    <w:rsid w:val="00295E29"/>
    <w:rsid w:val="002B7370"/>
    <w:rsid w:val="002B7F0A"/>
    <w:rsid w:val="002C6825"/>
    <w:rsid w:val="002C7EB7"/>
    <w:rsid w:val="002D66C7"/>
    <w:rsid w:val="002E0ADA"/>
    <w:rsid w:val="003313FA"/>
    <w:rsid w:val="003501A1"/>
    <w:rsid w:val="00350E75"/>
    <w:rsid w:val="00384819"/>
    <w:rsid w:val="00385955"/>
    <w:rsid w:val="003A3682"/>
    <w:rsid w:val="003A5EC5"/>
    <w:rsid w:val="003B4F1D"/>
    <w:rsid w:val="003B79EE"/>
    <w:rsid w:val="003C28A6"/>
    <w:rsid w:val="003E39BF"/>
    <w:rsid w:val="003E75D1"/>
    <w:rsid w:val="003F24B4"/>
    <w:rsid w:val="003F36A9"/>
    <w:rsid w:val="0040577B"/>
    <w:rsid w:val="00414CD9"/>
    <w:rsid w:val="004173B4"/>
    <w:rsid w:val="004343CC"/>
    <w:rsid w:val="0044507E"/>
    <w:rsid w:val="004555D6"/>
    <w:rsid w:val="00455A9C"/>
    <w:rsid w:val="00460365"/>
    <w:rsid w:val="00473D64"/>
    <w:rsid w:val="0048202C"/>
    <w:rsid w:val="00496FA7"/>
    <w:rsid w:val="004A24FF"/>
    <w:rsid w:val="004B7F77"/>
    <w:rsid w:val="004D6122"/>
    <w:rsid w:val="004D74FF"/>
    <w:rsid w:val="004E251D"/>
    <w:rsid w:val="004F5073"/>
    <w:rsid w:val="0050447D"/>
    <w:rsid w:val="00506319"/>
    <w:rsid w:val="00506E9D"/>
    <w:rsid w:val="0052159C"/>
    <w:rsid w:val="005229AA"/>
    <w:rsid w:val="00530021"/>
    <w:rsid w:val="0055440F"/>
    <w:rsid w:val="00554444"/>
    <w:rsid w:val="00557871"/>
    <w:rsid w:val="0056384E"/>
    <w:rsid w:val="00564937"/>
    <w:rsid w:val="00564A5B"/>
    <w:rsid w:val="00564CEE"/>
    <w:rsid w:val="00587D1F"/>
    <w:rsid w:val="00590BFF"/>
    <w:rsid w:val="005A2569"/>
    <w:rsid w:val="005A5E54"/>
    <w:rsid w:val="005A6FC8"/>
    <w:rsid w:val="005B0475"/>
    <w:rsid w:val="005B3857"/>
    <w:rsid w:val="005C5280"/>
    <w:rsid w:val="005C5B4D"/>
    <w:rsid w:val="005E3742"/>
    <w:rsid w:val="005F36C0"/>
    <w:rsid w:val="00611A4F"/>
    <w:rsid w:val="00612584"/>
    <w:rsid w:val="00632CF6"/>
    <w:rsid w:val="00634F38"/>
    <w:rsid w:val="00653A95"/>
    <w:rsid w:val="006744ED"/>
    <w:rsid w:val="00691FD0"/>
    <w:rsid w:val="00696759"/>
    <w:rsid w:val="006A1F15"/>
    <w:rsid w:val="006C644A"/>
    <w:rsid w:val="006D3836"/>
    <w:rsid w:val="006D4E88"/>
    <w:rsid w:val="006F00FE"/>
    <w:rsid w:val="00705D0D"/>
    <w:rsid w:val="00733617"/>
    <w:rsid w:val="007365DD"/>
    <w:rsid w:val="007417E5"/>
    <w:rsid w:val="007605B4"/>
    <w:rsid w:val="00770807"/>
    <w:rsid w:val="007726D2"/>
    <w:rsid w:val="0077791F"/>
    <w:rsid w:val="00785C33"/>
    <w:rsid w:val="007948B5"/>
    <w:rsid w:val="007B20F7"/>
    <w:rsid w:val="007B2AC1"/>
    <w:rsid w:val="007B42B3"/>
    <w:rsid w:val="007B537D"/>
    <w:rsid w:val="007C69FF"/>
    <w:rsid w:val="007E0C76"/>
    <w:rsid w:val="007E1E5D"/>
    <w:rsid w:val="007E3BC6"/>
    <w:rsid w:val="007F2F13"/>
    <w:rsid w:val="007F461E"/>
    <w:rsid w:val="007F689E"/>
    <w:rsid w:val="00802CE7"/>
    <w:rsid w:val="008061DA"/>
    <w:rsid w:val="0081153D"/>
    <w:rsid w:val="00817720"/>
    <w:rsid w:val="00830198"/>
    <w:rsid w:val="0084064A"/>
    <w:rsid w:val="00845AD6"/>
    <w:rsid w:val="00846B64"/>
    <w:rsid w:val="00853F62"/>
    <w:rsid w:val="00864381"/>
    <w:rsid w:val="0087652E"/>
    <w:rsid w:val="00885C04"/>
    <w:rsid w:val="00893906"/>
    <w:rsid w:val="00895082"/>
    <w:rsid w:val="008956EA"/>
    <w:rsid w:val="0089676C"/>
    <w:rsid w:val="008A3E23"/>
    <w:rsid w:val="008A4B5C"/>
    <w:rsid w:val="008A65EF"/>
    <w:rsid w:val="008C1A41"/>
    <w:rsid w:val="008C1CC7"/>
    <w:rsid w:val="008D7DDE"/>
    <w:rsid w:val="008E6CC9"/>
    <w:rsid w:val="008F4C6C"/>
    <w:rsid w:val="00900648"/>
    <w:rsid w:val="009016BF"/>
    <w:rsid w:val="00913D0A"/>
    <w:rsid w:val="00921113"/>
    <w:rsid w:val="00926747"/>
    <w:rsid w:val="0092743B"/>
    <w:rsid w:val="00934552"/>
    <w:rsid w:val="00944DC9"/>
    <w:rsid w:val="00950133"/>
    <w:rsid w:val="00976FB3"/>
    <w:rsid w:val="009B46A4"/>
    <w:rsid w:val="009D46B3"/>
    <w:rsid w:val="009E02BE"/>
    <w:rsid w:val="00A1668A"/>
    <w:rsid w:val="00A16C27"/>
    <w:rsid w:val="00A16ECF"/>
    <w:rsid w:val="00A17BF0"/>
    <w:rsid w:val="00A518EB"/>
    <w:rsid w:val="00A56561"/>
    <w:rsid w:val="00A71C6C"/>
    <w:rsid w:val="00A72FFC"/>
    <w:rsid w:val="00A820BE"/>
    <w:rsid w:val="00A860F0"/>
    <w:rsid w:val="00AB19C8"/>
    <w:rsid w:val="00AC16BF"/>
    <w:rsid w:val="00AD0CD8"/>
    <w:rsid w:val="00AE2730"/>
    <w:rsid w:val="00AE4B11"/>
    <w:rsid w:val="00AE4E55"/>
    <w:rsid w:val="00AE7FB4"/>
    <w:rsid w:val="00AF08BE"/>
    <w:rsid w:val="00AF1753"/>
    <w:rsid w:val="00AF479E"/>
    <w:rsid w:val="00AF5049"/>
    <w:rsid w:val="00AF61B1"/>
    <w:rsid w:val="00AF6E31"/>
    <w:rsid w:val="00AF7E9D"/>
    <w:rsid w:val="00B04665"/>
    <w:rsid w:val="00B12158"/>
    <w:rsid w:val="00B12B1E"/>
    <w:rsid w:val="00B34FD5"/>
    <w:rsid w:val="00B53616"/>
    <w:rsid w:val="00B63B27"/>
    <w:rsid w:val="00B64A32"/>
    <w:rsid w:val="00B83E52"/>
    <w:rsid w:val="00B87CFD"/>
    <w:rsid w:val="00B94E03"/>
    <w:rsid w:val="00BA757D"/>
    <w:rsid w:val="00BB053E"/>
    <w:rsid w:val="00BB1A2A"/>
    <w:rsid w:val="00BB1EE1"/>
    <w:rsid w:val="00BB29FF"/>
    <w:rsid w:val="00BB7866"/>
    <w:rsid w:val="00BC4DB3"/>
    <w:rsid w:val="00C01E6D"/>
    <w:rsid w:val="00C170A9"/>
    <w:rsid w:val="00C20AA5"/>
    <w:rsid w:val="00C22EC3"/>
    <w:rsid w:val="00C231DA"/>
    <w:rsid w:val="00C23467"/>
    <w:rsid w:val="00C23F8E"/>
    <w:rsid w:val="00C3522C"/>
    <w:rsid w:val="00C50B50"/>
    <w:rsid w:val="00C54205"/>
    <w:rsid w:val="00C82A1D"/>
    <w:rsid w:val="00C91825"/>
    <w:rsid w:val="00C97E91"/>
    <w:rsid w:val="00CA11FD"/>
    <w:rsid w:val="00CB0AA3"/>
    <w:rsid w:val="00CB3B53"/>
    <w:rsid w:val="00CB7220"/>
    <w:rsid w:val="00CC5F0C"/>
    <w:rsid w:val="00CE7AC7"/>
    <w:rsid w:val="00D2422E"/>
    <w:rsid w:val="00D45188"/>
    <w:rsid w:val="00D479D3"/>
    <w:rsid w:val="00D62097"/>
    <w:rsid w:val="00D803D9"/>
    <w:rsid w:val="00D82B6D"/>
    <w:rsid w:val="00D926B5"/>
    <w:rsid w:val="00D93357"/>
    <w:rsid w:val="00D96EF7"/>
    <w:rsid w:val="00D979FB"/>
    <w:rsid w:val="00DC2B37"/>
    <w:rsid w:val="00DE161A"/>
    <w:rsid w:val="00DE419E"/>
    <w:rsid w:val="00DE4385"/>
    <w:rsid w:val="00DF6859"/>
    <w:rsid w:val="00DF72EC"/>
    <w:rsid w:val="00E03FC8"/>
    <w:rsid w:val="00E06281"/>
    <w:rsid w:val="00E11A21"/>
    <w:rsid w:val="00E14912"/>
    <w:rsid w:val="00E469F3"/>
    <w:rsid w:val="00E61197"/>
    <w:rsid w:val="00E67914"/>
    <w:rsid w:val="00E71E34"/>
    <w:rsid w:val="00E77F92"/>
    <w:rsid w:val="00E82CD5"/>
    <w:rsid w:val="00E8334B"/>
    <w:rsid w:val="00E97B2C"/>
    <w:rsid w:val="00EA5968"/>
    <w:rsid w:val="00EB5FA7"/>
    <w:rsid w:val="00EB65DC"/>
    <w:rsid w:val="00EC6593"/>
    <w:rsid w:val="00EC6F1A"/>
    <w:rsid w:val="00EC7404"/>
    <w:rsid w:val="00ED3DBB"/>
    <w:rsid w:val="00ED7FE7"/>
    <w:rsid w:val="00EE57E8"/>
    <w:rsid w:val="00EE5CBA"/>
    <w:rsid w:val="00EF10F9"/>
    <w:rsid w:val="00EF7DA9"/>
    <w:rsid w:val="00F04D65"/>
    <w:rsid w:val="00F25658"/>
    <w:rsid w:val="00F321AC"/>
    <w:rsid w:val="00F36445"/>
    <w:rsid w:val="00F369D8"/>
    <w:rsid w:val="00F43056"/>
    <w:rsid w:val="00F56341"/>
    <w:rsid w:val="00F63221"/>
    <w:rsid w:val="00F672BC"/>
    <w:rsid w:val="00F716FA"/>
    <w:rsid w:val="00F737D5"/>
    <w:rsid w:val="00F805FD"/>
    <w:rsid w:val="00FA2426"/>
    <w:rsid w:val="00FA3DB7"/>
    <w:rsid w:val="00FA522D"/>
    <w:rsid w:val="00FA59CF"/>
    <w:rsid w:val="00FB7571"/>
    <w:rsid w:val="00FC1C69"/>
    <w:rsid w:val="00FD261F"/>
    <w:rsid w:val="00FE3C2C"/>
    <w:rsid w:val="00FE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199CC9-AA7F-4314-97AE-20834C15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5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6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1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611A4F"/>
  </w:style>
  <w:style w:type="paragraph" w:styleId="NormalWeb">
    <w:name w:val="Normal (Web)"/>
    <w:basedOn w:val="Normal"/>
    <w:uiPriority w:val="99"/>
    <w:semiHidden/>
    <w:unhideWhenUsed/>
    <w:rsid w:val="00255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59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facebook.github.io/react-native/docs/running-on-device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firebase.google.com/docs/auth/admin/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hyperlink" Target="https://stackoverflow.com/questions/40898934/unable-to-connect-with-remote-debugger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stackoverflow.com/questions/9177049/express-js-req-body-undefin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oblador.github.io/react-native-vector-icons/" TargetMode="External"/><Relationship Id="rId30" Type="http://schemas.openxmlformats.org/officeDocument/2006/relationships/image" Target="media/image25.png"/><Relationship Id="rId35" Type="http://schemas.openxmlformats.org/officeDocument/2006/relationships/image" Target="media/image27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17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668</cp:revision>
  <dcterms:created xsi:type="dcterms:W3CDTF">2018-12-27T15:18:00Z</dcterms:created>
  <dcterms:modified xsi:type="dcterms:W3CDTF">2019-02-04T04:46:00Z</dcterms:modified>
</cp:coreProperties>
</file>